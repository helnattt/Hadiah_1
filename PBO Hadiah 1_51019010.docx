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9BFF" w14:textId="77777777" w:rsidR="00794B08" w:rsidRPr="00794B08" w:rsidRDefault="00794B08" w:rsidP="008C4387">
      <w:pPr>
        <w:pStyle w:val="ListParagraph"/>
        <w:jc w:val="center"/>
        <w:rPr>
          <w:b/>
          <w:sz w:val="32"/>
          <w:szCs w:val="32"/>
        </w:rPr>
      </w:pPr>
      <w:r w:rsidRPr="00794B08">
        <w:rPr>
          <w:b/>
          <w:sz w:val="32"/>
          <w:szCs w:val="32"/>
        </w:rPr>
        <w:t>HADIAH 1</w:t>
      </w:r>
    </w:p>
    <w:p w14:paraId="30403225" w14:textId="5F0429DF" w:rsidR="00794B08" w:rsidRDefault="00794B08" w:rsidP="008C4387">
      <w:pPr>
        <w:pStyle w:val="ListParagraph"/>
        <w:jc w:val="center"/>
        <w:rPr>
          <w:b/>
          <w:sz w:val="32"/>
          <w:szCs w:val="32"/>
        </w:rPr>
      </w:pPr>
      <w:proofErr w:type="spellStart"/>
      <w:r w:rsidRPr="00794B08">
        <w:rPr>
          <w:b/>
          <w:sz w:val="32"/>
          <w:szCs w:val="32"/>
        </w:rPr>
        <w:t>Pemrograman</w:t>
      </w:r>
      <w:proofErr w:type="spellEnd"/>
      <w:r w:rsidRPr="00794B08">
        <w:rPr>
          <w:b/>
          <w:sz w:val="32"/>
          <w:szCs w:val="32"/>
        </w:rPr>
        <w:t xml:space="preserve"> </w:t>
      </w:r>
      <w:proofErr w:type="spellStart"/>
      <w:r w:rsidRPr="00794B08">
        <w:rPr>
          <w:b/>
          <w:sz w:val="32"/>
          <w:szCs w:val="32"/>
        </w:rPr>
        <w:t>Berorientasi</w:t>
      </w:r>
      <w:proofErr w:type="spellEnd"/>
      <w:r w:rsidRPr="00794B08">
        <w:rPr>
          <w:b/>
          <w:sz w:val="32"/>
          <w:szCs w:val="32"/>
        </w:rPr>
        <w:t xml:space="preserve"> </w:t>
      </w:r>
      <w:proofErr w:type="spellStart"/>
      <w:r w:rsidRPr="00794B08">
        <w:rPr>
          <w:b/>
          <w:sz w:val="32"/>
          <w:szCs w:val="32"/>
        </w:rPr>
        <w:t>Objek</w:t>
      </w:r>
      <w:proofErr w:type="spellEnd"/>
    </w:p>
    <w:p w14:paraId="3DC748DF" w14:textId="21436C54" w:rsidR="008C4387" w:rsidRDefault="008C4387" w:rsidP="008C4387">
      <w:pPr>
        <w:pStyle w:val="ListParagraph"/>
        <w:jc w:val="center"/>
        <w:rPr>
          <w:b/>
          <w:sz w:val="32"/>
          <w:szCs w:val="32"/>
        </w:rPr>
      </w:pPr>
    </w:p>
    <w:p w14:paraId="329F99C6" w14:textId="77777777" w:rsidR="008C4387" w:rsidRPr="00794B08" w:rsidRDefault="008C4387" w:rsidP="008C4387">
      <w:pPr>
        <w:pStyle w:val="ListParagraph"/>
        <w:jc w:val="center"/>
        <w:rPr>
          <w:b/>
          <w:sz w:val="32"/>
          <w:szCs w:val="32"/>
        </w:rPr>
      </w:pPr>
    </w:p>
    <w:p w14:paraId="29D08B3C" w14:textId="77777777" w:rsidR="00794B08" w:rsidRPr="00794B08" w:rsidRDefault="00794B08" w:rsidP="00794B08">
      <w:pPr>
        <w:pStyle w:val="ListParagraph"/>
      </w:pPr>
    </w:p>
    <w:p w14:paraId="407A55D0" w14:textId="4BB5793C" w:rsidR="00794B08" w:rsidRDefault="00794B08" w:rsidP="008C4387">
      <w:pPr>
        <w:pStyle w:val="ListParagraph"/>
        <w:jc w:val="center"/>
      </w:pPr>
      <w:r w:rsidRPr="00794B08">
        <w:rPr>
          <w:noProof/>
        </w:rPr>
        <w:drawing>
          <wp:inline distT="0" distB="0" distL="0" distR="0" wp14:anchorId="23E72384" wp14:editId="754A539F">
            <wp:extent cx="2821227" cy="279918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4" r="10619"/>
                    <a:stretch/>
                  </pic:blipFill>
                  <pic:spPr bwMode="auto">
                    <a:xfrm>
                      <a:off x="0" y="0"/>
                      <a:ext cx="2872550" cy="285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8C7D8" w14:textId="77777777" w:rsidR="008C4387" w:rsidRPr="00794B08" w:rsidRDefault="008C4387" w:rsidP="008C4387">
      <w:pPr>
        <w:pStyle w:val="ListParagraph"/>
        <w:jc w:val="center"/>
      </w:pPr>
    </w:p>
    <w:p w14:paraId="2A0D2A9F" w14:textId="77777777" w:rsidR="00794B08" w:rsidRDefault="00794B08" w:rsidP="00794B08">
      <w:pPr>
        <w:pStyle w:val="ListParagraph"/>
      </w:pPr>
    </w:p>
    <w:p w14:paraId="5628ECC1" w14:textId="77777777" w:rsidR="00794B08" w:rsidRPr="008C4387" w:rsidRDefault="00794B08" w:rsidP="00794B08">
      <w:pPr>
        <w:pStyle w:val="ListParagraph"/>
        <w:rPr>
          <w:sz w:val="24"/>
          <w:szCs w:val="24"/>
        </w:rPr>
      </w:pPr>
      <w:r>
        <w:t xml:space="preserve"> </w:t>
      </w:r>
    </w:p>
    <w:p w14:paraId="7B0F7D87" w14:textId="77777777" w:rsidR="00794B08" w:rsidRPr="008C4387" w:rsidRDefault="00794B08" w:rsidP="00794B08">
      <w:pPr>
        <w:pStyle w:val="ListParagraph"/>
        <w:rPr>
          <w:sz w:val="24"/>
          <w:szCs w:val="24"/>
        </w:rPr>
      </w:pPr>
    </w:p>
    <w:p w14:paraId="1C4FA6F2" w14:textId="45EF9B6B" w:rsidR="00794B08" w:rsidRPr="008C4387" w:rsidRDefault="00794B08" w:rsidP="008C4387">
      <w:pPr>
        <w:pStyle w:val="ListParagraph"/>
        <w:jc w:val="center"/>
        <w:rPr>
          <w:b/>
          <w:bCs/>
          <w:sz w:val="32"/>
          <w:szCs w:val="32"/>
          <w:lang w:val="id-ID"/>
        </w:rPr>
      </w:pPr>
      <w:r w:rsidRPr="008C4387">
        <w:rPr>
          <w:b/>
          <w:bCs/>
          <w:sz w:val="32"/>
          <w:szCs w:val="32"/>
          <w:lang w:val="id-ID"/>
        </w:rPr>
        <w:t>Helen Natalia</w:t>
      </w:r>
    </w:p>
    <w:p w14:paraId="36C451FB" w14:textId="2FB3DC75" w:rsidR="00794B08" w:rsidRPr="008C4387" w:rsidRDefault="00794B08" w:rsidP="008C4387">
      <w:pPr>
        <w:pStyle w:val="ListParagraph"/>
        <w:jc w:val="center"/>
        <w:rPr>
          <w:b/>
          <w:bCs/>
          <w:sz w:val="32"/>
          <w:szCs w:val="32"/>
          <w:lang w:val="id-ID"/>
        </w:rPr>
      </w:pPr>
      <w:r w:rsidRPr="008C4387">
        <w:rPr>
          <w:b/>
          <w:bCs/>
          <w:sz w:val="32"/>
          <w:szCs w:val="32"/>
        </w:rPr>
        <w:t>5101901</w:t>
      </w:r>
      <w:r w:rsidRPr="008C4387">
        <w:rPr>
          <w:b/>
          <w:bCs/>
          <w:sz w:val="32"/>
          <w:szCs w:val="32"/>
          <w:lang w:val="id-ID"/>
        </w:rPr>
        <w:t>0</w:t>
      </w:r>
    </w:p>
    <w:p w14:paraId="2489C946" w14:textId="77777777" w:rsidR="00794B08" w:rsidRPr="008C4387" w:rsidRDefault="00794B08" w:rsidP="00794B08">
      <w:pPr>
        <w:pStyle w:val="ListParagraph"/>
        <w:rPr>
          <w:sz w:val="24"/>
          <w:szCs w:val="24"/>
        </w:rPr>
      </w:pPr>
    </w:p>
    <w:p w14:paraId="54FB5A05" w14:textId="77777777" w:rsidR="00794B08" w:rsidRPr="008C4387" w:rsidRDefault="00794B08" w:rsidP="00794B08">
      <w:pPr>
        <w:pStyle w:val="ListParagraph"/>
        <w:rPr>
          <w:sz w:val="24"/>
          <w:szCs w:val="24"/>
        </w:rPr>
      </w:pPr>
    </w:p>
    <w:p w14:paraId="49B9589E" w14:textId="2FDB10CE" w:rsidR="00794B08" w:rsidRDefault="00794B08" w:rsidP="00794B08">
      <w:pPr>
        <w:pStyle w:val="ListParagraph"/>
        <w:rPr>
          <w:sz w:val="28"/>
          <w:szCs w:val="28"/>
        </w:rPr>
      </w:pPr>
    </w:p>
    <w:p w14:paraId="02207A71" w14:textId="3305FF18" w:rsidR="008C4387" w:rsidRDefault="008C4387" w:rsidP="00794B08">
      <w:pPr>
        <w:pStyle w:val="ListParagraph"/>
        <w:rPr>
          <w:sz w:val="28"/>
          <w:szCs w:val="28"/>
        </w:rPr>
      </w:pPr>
    </w:p>
    <w:p w14:paraId="0817FE7C" w14:textId="1B8A9F75" w:rsidR="008C4387" w:rsidRDefault="008C4387" w:rsidP="00794B08">
      <w:pPr>
        <w:pStyle w:val="ListParagraph"/>
        <w:rPr>
          <w:sz w:val="28"/>
          <w:szCs w:val="28"/>
        </w:rPr>
      </w:pPr>
    </w:p>
    <w:p w14:paraId="30141F20" w14:textId="0EFADD61" w:rsidR="008C4387" w:rsidRDefault="008C4387" w:rsidP="00794B08">
      <w:pPr>
        <w:pStyle w:val="ListParagraph"/>
        <w:rPr>
          <w:sz w:val="28"/>
          <w:szCs w:val="28"/>
        </w:rPr>
      </w:pPr>
    </w:p>
    <w:p w14:paraId="490B820B" w14:textId="5988B57D" w:rsidR="008C4387" w:rsidRDefault="008C4387" w:rsidP="00794B08">
      <w:pPr>
        <w:pStyle w:val="ListParagraph"/>
        <w:rPr>
          <w:sz w:val="28"/>
          <w:szCs w:val="28"/>
        </w:rPr>
      </w:pPr>
    </w:p>
    <w:p w14:paraId="6CA75FEA" w14:textId="77777777" w:rsidR="008C4387" w:rsidRPr="008C4387" w:rsidRDefault="008C4387" w:rsidP="00794B08">
      <w:pPr>
        <w:pStyle w:val="ListParagraph"/>
        <w:rPr>
          <w:sz w:val="28"/>
          <w:szCs w:val="28"/>
        </w:rPr>
      </w:pPr>
    </w:p>
    <w:p w14:paraId="45198ADD" w14:textId="4C0E66D4" w:rsidR="00794B08" w:rsidRPr="008C4387" w:rsidRDefault="00794B08" w:rsidP="008C4387">
      <w:pPr>
        <w:pStyle w:val="ListParagraph"/>
        <w:jc w:val="center"/>
        <w:rPr>
          <w:b/>
          <w:bCs/>
          <w:sz w:val="32"/>
          <w:szCs w:val="32"/>
        </w:rPr>
      </w:pPr>
      <w:r w:rsidRPr="008C4387">
        <w:rPr>
          <w:b/>
          <w:bCs/>
          <w:sz w:val="32"/>
          <w:szCs w:val="32"/>
        </w:rPr>
        <w:t>STMIK KHARISMA MAKASSAR</w:t>
      </w:r>
    </w:p>
    <w:p w14:paraId="5F8BAE47" w14:textId="0CA9BCC7" w:rsidR="008C4387" w:rsidRDefault="008C4387" w:rsidP="00794B08">
      <w:pPr>
        <w:pStyle w:val="ListParagraph"/>
      </w:pPr>
    </w:p>
    <w:p w14:paraId="66BBCFBE" w14:textId="4E1DA7BB" w:rsidR="008C4387" w:rsidRDefault="008C4387" w:rsidP="00794B08">
      <w:pPr>
        <w:pStyle w:val="ListParagraph"/>
      </w:pPr>
    </w:p>
    <w:p w14:paraId="62B88680" w14:textId="5C0CC6F9" w:rsidR="008C4387" w:rsidRDefault="008C4387" w:rsidP="00794B08">
      <w:pPr>
        <w:pStyle w:val="ListParagraph"/>
      </w:pPr>
    </w:p>
    <w:p w14:paraId="281F16AB" w14:textId="77777777" w:rsidR="008C4387" w:rsidRDefault="008C4387" w:rsidP="00794B08">
      <w:pPr>
        <w:pStyle w:val="ListParagraph"/>
      </w:pPr>
    </w:p>
    <w:p w14:paraId="1534D582" w14:textId="07E82E45" w:rsidR="00C879BB" w:rsidRPr="00C879BB" w:rsidRDefault="00C879BB" w:rsidP="00C879BB">
      <w:pPr>
        <w:pStyle w:val="ListParagraph"/>
        <w:numPr>
          <w:ilvl w:val="0"/>
          <w:numId w:val="18"/>
        </w:numPr>
        <w:rPr>
          <w:b/>
          <w:bCs/>
        </w:rPr>
      </w:pPr>
      <w:r w:rsidRPr="00C74A93">
        <w:rPr>
          <w:b/>
          <w:bCs/>
          <w:sz w:val="24"/>
          <w:szCs w:val="24"/>
        </w:rPr>
        <w:lastRenderedPageBreak/>
        <w:t xml:space="preserve">50 </w:t>
      </w:r>
      <w:proofErr w:type="spellStart"/>
      <w:r w:rsidRPr="00C74A93">
        <w:rPr>
          <w:b/>
          <w:bCs/>
          <w:sz w:val="24"/>
          <w:szCs w:val="24"/>
        </w:rPr>
        <w:t>pesan</w:t>
      </w:r>
      <w:proofErr w:type="spellEnd"/>
      <w:r w:rsidRPr="00C74A93">
        <w:rPr>
          <w:b/>
          <w:bCs/>
          <w:sz w:val="24"/>
          <w:szCs w:val="24"/>
        </w:rPr>
        <w:t xml:space="preserve"> error di java (error </w:t>
      </w:r>
      <w:proofErr w:type="spellStart"/>
      <w:r w:rsidRPr="00C74A93">
        <w:rPr>
          <w:b/>
          <w:bCs/>
          <w:sz w:val="24"/>
          <w:szCs w:val="24"/>
        </w:rPr>
        <w:t>tentang</w:t>
      </w:r>
      <w:proofErr w:type="spellEnd"/>
      <w:r w:rsidRPr="00C74A93">
        <w:rPr>
          <w:b/>
          <w:bCs/>
          <w:sz w:val="24"/>
          <w:szCs w:val="24"/>
        </w:rPr>
        <w:t xml:space="preserve"> </w:t>
      </w:r>
      <w:proofErr w:type="spellStart"/>
      <w:r w:rsidRPr="00C74A93">
        <w:rPr>
          <w:b/>
          <w:bCs/>
          <w:sz w:val="24"/>
          <w:szCs w:val="24"/>
        </w:rPr>
        <w:t>apa</w:t>
      </w:r>
      <w:proofErr w:type="spellEnd"/>
      <w:r w:rsidRPr="00C74A93">
        <w:rPr>
          <w:b/>
          <w:bCs/>
          <w:sz w:val="24"/>
          <w:szCs w:val="24"/>
        </w:rPr>
        <w:t xml:space="preserve"> </w:t>
      </w:r>
      <w:proofErr w:type="spellStart"/>
      <w:r w:rsidRPr="00C74A93">
        <w:rPr>
          <w:b/>
          <w:bCs/>
          <w:sz w:val="24"/>
          <w:szCs w:val="24"/>
        </w:rPr>
        <w:t>berikan</w:t>
      </w:r>
      <w:proofErr w:type="spellEnd"/>
      <w:r w:rsidRPr="00C74A93">
        <w:rPr>
          <w:b/>
          <w:bCs/>
          <w:sz w:val="24"/>
          <w:szCs w:val="24"/>
        </w:rPr>
        <w:t xml:space="preserve"> </w:t>
      </w:r>
      <w:proofErr w:type="spellStart"/>
      <w:r w:rsidRPr="00C74A93">
        <w:rPr>
          <w:b/>
          <w:bCs/>
          <w:sz w:val="24"/>
          <w:szCs w:val="24"/>
        </w:rPr>
        <w:t>penjelasan</w:t>
      </w:r>
      <w:proofErr w:type="spellEnd"/>
      <w:r w:rsidRPr="00C74A93">
        <w:rPr>
          <w:b/>
          <w:bCs/>
          <w:sz w:val="24"/>
          <w:szCs w:val="24"/>
        </w:rPr>
        <w:t>).</w:t>
      </w:r>
    </w:p>
    <w:p w14:paraId="5BDFF56B" w14:textId="4960594A" w:rsidR="00ED4401" w:rsidRPr="00E94061" w:rsidRDefault="00ED4401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“… Expected”</w:t>
      </w:r>
      <w:r w:rsidRPr="00E94061">
        <w:rPr>
          <w:b/>
          <w:bCs/>
          <w:lang w:val="id-ID"/>
        </w:rPr>
        <w:t xml:space="preserve"> </w:t>
      </w:r>
    </w:p>
    <w:p w14:paraId="291DF0F8" w14:textId="58600D73" w:rsidR="002F40D7" w:rsidRDefault="002F40D7" w:rsidP="00C879BB">
      <w:pPr>
        <w:pStyle w:val="ListParagraph"/>
        <w:ind w:left="1080"/>
      </w:pPr>
      <w:proofErr w:type="spellStart"/>
      <w:r w:rsidRPr="002F40D7">
        <w:t>Kesalahan</w:t>
      </w:r>
      <w:proofErr w:type="spellEnd"/>
      <w:r w:rsidRPr="002F40D7">
        <w:t xml:space="preserve"> </w:t>
      </w:r>
      <w:proofErr w:type="spellStart"/>
      <w:r w:rsidRPr="002F40D7">
        <w:t>ini</w:t>
      </w:r>
      <w:proofErr w:type="spellEnd"/>
      <w:r w:rsidRPr="002F40D7">
        <w:t xml:space="preserve"> </w:t>
      </w:r>
      <w:proofErr w:type="spellStart"/>
      <w:r w:rsidRPr="002F40D7">
        <w:t>terjadi</w:t>
      </w:r>
      <w:proofErr w:type="spellEnd"/>
      <w:r w:rsidRPr="002F40D7">
        <w:t xml:space="preserve"> </w:t>
      </w:r>
      <w:proofErr w:type="spellStart"/>
      <w:r w:rsidRPr="002F40D7">
        <w:t>ketika</w:t>
      </w:r>
      <w:proofErr w:type="spellEnd"/>
      <w:r w:rsidRPr="002F40D7">
        <w:t xml:space="preserve"> </w:t>
      </w:r>
      <w:proofErr w:type="spellStart"/>
      <w:r w:rsidRPr="002F40D7">
        <w:t>ada</w:t>
      </w:r>
      <w:proofErr w:type="spellEnd"/>
      <w:r w:rsidRPr="002F40D7">
        <w:t xml:space="preserve"> </w:t>
      </w:r>
      <w:proofErr w:type="spellStart"/>
      <w:r w:rsidRPr="002F40D7">
        <w:t>sesuatu</w:t>
      </w:r>
      <w:proofErr w:type="spellEnd"/>
      <w:r w:rsidRPr="002F40D7">
        <w:t xml:space="preserve"> yang </w:t>
      </w:r>
      <w:proofErr w:type="spellStart"/>
      <w:r w:rsidRPr="002F40D7">
        <w:t>hilang</w:t>
      </w:r>
      <w:proofErr w:type="spellEnd"/>
      <w:r w:rsidRPr="002F40D7">
        <w:t xml:space="preserve"> </w:t>
      </w:r>
      <w:proofErr w:type="spellStart"/>
      <w:r w:rsidRPr="002F40D7">
        <w:t>dari</w:t>
      </w:r>
      <w:proofErr w:type="spellEnd"/>
      <w:r w:rsidRPr="002F40D7">
        <w:t xml:space="preserve"> </w:t>
      </w:r>
      <w:proofErr w:type="spellStart"/>
      <w:r w:rsidRPr="002F40D7">
        <w:t>kode</w:t>
      </w:r>
      <w:proofErr w:type="spellEnd"/>
      <w:r w:rsidRPr="002F40D7">
        <w:t xml:space="preserve">. </w:t>
      </w:r>
      <w:proofErr w:type="spellStart"/>
      <w:r w:rsidRPr="002F40D7">
        <w:t>Seringkali</w:t>
      </w:r>
      <w:proofErr w:type="spellEnd"/>
      <w:r w:rsidRPr="002F40D7">
        <w:t xml:space="preserve"> </w:t>
      </w:r>
      <w:proofErr w:type="spellStart"/>
      <w:r w:rsidRPr="002F40D7">
        <w:t>ini</w:t>
      </w:r>
      <w:proofErr w:type="spellEnd"/>
      <w:r w:rsidRPr="002F40D7">
        <w:t xml:space="preserve"> </w:t>
      </w:r>
      <w:proofErr w:type="spellStart"/>
      <w:r w:rsidRPr="002F40D7">
        <w:t>dibuat</w:t>
      </w:r>
      <w:proofErr w:type="spellEnd"/>
      <w:r w:rsidRPr="002F40D7">
        <w:t xml:space="preserve"> oleh </w:t>
      </w:r>
      <w:proofErr w:type="spellStart"/>
      <w:r w:rsidRPr="002F40D7">
        <w:t>titik</w:t>
      </w:r>
      <w:proofErr w:type="spellEnd"/>
      <w:r w:rsidRPr="002F40D7">
        <w:t xml:space="preserve"> </w:t>
      </w:r>
      <w:proofErr w:type="spellStart"/>
      <w:r w:rsidRPr="002F40D7">
        <w:t>koma</w:t>
      </w:r>
      <w:proofErr w:type="spellEnd"/>
      <w:r w:rsidRPr="002F40D7">
        <w:t xml:space="preserve"> yang </w:t>
      </w:r>
      <w:proofErr w:type="spellStart"/>
      <w:r w:rsidRPr="002F40D7">
        <w:t>hilang</w:t>
      </w:r>
      <w:proofErr w:type="spellEnd"/>
      <w:r w:rsidRPr="002F40D7">
        <w:t xml:space="preserve"> </w:t>
      </w:r>
      <w:proofErr w:type="spellStart"/>
      <w:r w:rsidRPr="002F40D7">
        <w:t>atau</w:t>
      </w:r>
      <w:proofErr w:type="spellEnd"/>
      <w:r w:rsidRPr="002F40D7">
        <w:t xml:space="preserve"> </w:t>
      </w:r>
      <w:proofErr w:type="spellStart"/>
      <w:r w:rsidRPr="002F40D7">
        <w:t>tanda</w:t>
      </w:r>
      <w:proofErr w:type="spellEnd"/>
      <w:r w:rsidRPr="002F40D7">
        <w:t xml:space="preserve"> </w:t>
      </w:r>
      <w:proofErr w:type="spellStart"/>
      <w:r w:rsidRPr="002F40D7">
        <w:t>kurung</w:t>
      </w:r>
      <w:proofErr w:type="spellEnd"/>
      <w:r w:rsidRPr="002F40D7">
        <w:t xml:space="preserve"> </w:t>
      </w:r>
      <w:proofErr w:type="spellStart"/>
      <w:r w:rsidRPr="002F40D7">
        <w:t>tutup</w:t>
      </w:r>
      <w:proofErr w:type="spellEnd"/>
      <w:r w:rsidRPr="002F40D7">
        <w:t>.</w:t>
      </w:r>
    </w:p>
    <w:p w14:paraId="77F0C8EB" w14:textId="77777777" w:rsidR="002F40D7" w:rsidRPr="00ED4401" w:rsidRDefault="002F40D7" w:rsidP="00C879BB">
      <w:pPr>
        <w:pStyle w:val="ListParagraph"/>
        <w:ind w:left="1080"/>
      </w:pPr>
    </w:p>
    <w:p w14:paraId="7FEFCC2C" w14:textId="6B58DEE6" w:rsidR="00ED4401" w:rsidRPr="00E94061" w:rsidRDefault="00ED4401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“Unclosed String Literal”</w:t>
      </w:r>
    </w:p>
    <w:p w14:paraId="1F6837CB" w14:textId="77777777" w:rsidR="002F40D7" w:rsidRDefault="002F40D7" w:rsidP="00C879BB">
      <w:pPr>
        <w:pStyle w:val="ListParagraph"/>
        <w:ind w:left="108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“unclosed string literal”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string literal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baris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(@DreamInCode) Literal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C3135F1" w14:textId="77777777" w:rsidR="002F40D7" w:rsidRDefault="002F40D7" w:rsidP="00C879BB">
      <w:pPr>
        <w:pStyle w:val="ListParagraph"/>
        <w:ind w:left="1080"/>
      </w:pPr>
      <w:proofErr w:type="spellStart"/>
      <w:r>
        <w:t>Biasanya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>:</w:t>
      </w:r>
    </w:p>
    <w:p w14:paraId="06EF5E88" w14:textId="77777777" w:rsidR="002F40D7" w:rsidRDefault="002F40D7" w:rsidP="00C879BB">
      <w:pPr>
        <w:pStyle w:val="ListParagraph"/>
        <w:ind w:left="1080"/>
      </w:pPr>
    </w:p>
    <w:p w14:paraId="0F327C0C" w14:textId="77777777" w:rsidR="002F40D7" w:rsidRDefault="002F40D7" w:rsidP="00C879BB">
      <w:pPr>
        <w:pStyle w:val="ListParagraph"/>
        <w:numPr>
          <w:ilvl w:val="0"/>
          <w:numId w:val="2"/>
        </w:numPr>
        <w:ind w:left="1440"/>
      </w:pPr>
      <w:r>
        <w:t xml:space="preserve">String literal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85A9B85" w14:textId="77777777" w:rsidR="002F40D7" w:rsidRDefault="002F40D7" w:rsidP="00C879BB">
      <w:pPr>
        <w:pStyle w:val="ListParagraph"/>
        <w:ind w:left="1440"/>
      </w:pPr>
      <w:proofErr w:type="spellStart"/>
      <w:r>
        <w:t>menutup</w:t>
      </w:r>
      <w:proofErr w:type="spellEnd"/>
      <w:r>
        <w:t xml:space="preserve"> string 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2CE631BD" w14:textId="05F7A3FC" w:rsidR="002F40D7" w:rsidRDefault="002F40D7" w:rsidP="00C879BB">
      <w:pPr>
        <w:pStyle w:val="ListParagraph"/>
        <w:numPr>
          <w:ilvl w:val="0"/>
          <w:numId w:val="2"/>
        </w:numPr>
        <w:ind w:left="1440"/>
      </w:pPr>
      <w:r>
        <w:t xml:space="preserve">String literal </w:t>
      </w:r>
      <w:proofErr w:type="spellStart"/>
      <w:r>
        <w:t>melampaui</w:t>
      </w:r>
      <w:proofErr w:type="spellEnd"/>
      <w:r>
        <w:t xml:space="preserve"> garis. Literal string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literal dan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(“+”).</w:t>
      </w:r>
    </w:p>
    <w:p w14:paraId="160EECC4" w14:textId="35F8176F" w:rsidR="002F40D7" w:rsidRDefault="002F40D7" w:rsidP="00C879BB">
      <w:pPr>
        <w:pStyle w:val="ListParagraph"/>
        <w:numPr>
          <w:ilvl w:val="0"/>
          <w:numId w:val="2"/>
        </w:numPr>
        <w:ind w:left="1440"/>
      </w:pPr>
      <w:r>
        <w:t xml:space="preserve">Tanda </w:t>
      </w:r>
      <w:proofErr w:type="spellStart"/>
      <w:r>
        <w:t>kutip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string literal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diloloskan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miring </w:t>
      </w:r>
      <w:proofErr w:type="spellStart"/>
      <w:r>
        <w:t>terbalik</w:t>
      </w:r>
      <w:proofErr w:type="spellEnd"/>
      <w:r>
        <w:t xml:space="preserve"> (“\”). </w:t>
      </w:r>
    </w:p>
    <w:p w14:paraId="09A7D8BE" w14:textId="77777777" w:rsidR="002F40D7" w:rsidRDefault="002F40D7" w:rsidP="00C879BB">
      <w:pPr>
        <w:pStyle w:val="ListParagraph"/>
        <w:ind w:left="1440"/>
      </w:pPr>
    </w:p>
    <w:p w14:paraId="7ECCD2CD" w14:textId="540C2EF5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“Illegal Start of an Expression”</w:t>
      </w:r>
    </w:p>
    <w:p w14:paraId="727257D9" w14:textId="6E3563A6" w:rsidR="002F40D7" w:rsidRDefault="002F40D7" w:rsidP="00C879BB">
      <w:pPr>
        <w:pStyle w:val="ListParagraph"/>
        <w:ind w:left="1080"/>
      </w:pPr>
      <w:r w:rsidRPr="002F40D7">
        <w:t xml:space="preserve">Ada </w:t>
      </w:r>
      <w:proofErr w:type="spellStart"/>
      <w:r w:rsidRPr="002F40D7">
        <w:t>banyak</w:t>
      </w:r>
      <w:proofErr w:type="spellEnd"/>
      <w:r w:rsidRPr="002F40D7">
        <w:t xml:space="preserve"> </w:t>
      </w:r>
      <w:proofErr w:type="spellStart"/>
      <w:r w:rsidRPr="002F40D7">
        <w:t>alasan</w:t>
      </w:r>
      <w:proofErr w:type="spellEnd"/>
      <w:r w:rsidRPr="002F40D7">
        <w:t xml:space="preserve"> </w:t>
      </w:r>
      <w:proofErr w:type="spellStart"/>
      <w:r w:rsidRPr="002F40D7">
        <w:t>mengapa</w:t>
      </w:r>
      <w:proofErr w:type="spellEnd"/>
      <w:r w:rsidRPr="002F40D7">
        <w:t xml:space="preserve"> </w:t>
      </w:r>
      <w:proofErr w:type="spellStart"/>
      <w:r w:rsidRPr="002F40D7">
        <w:t>kesalahan</w:t>
      </w:r>
      <w:proofErr w:type="spellEnd"/>
      <w:r w:rsidRPr="002F40D7">
        <w:t xml:space="preserve"> " Illegal Start of an Expression " </w:t>
      </w:r>
      <w:proofErr w:type="spellStart"/>
      <w:r w:rsidRPr="002F40D7">
        <w:t>terjadi</w:t>
      </w:r>
      <w:proofErr w:type="spellEnd"/>
      <w:r w:rsidRPr="002F40D7">
        <w:t xml:space="preserve">. </w:t>
      </w:r>
      <w:r>
        <w:rPr>
          <w:lang w:val="id-ID"/>
        </w:rPr>
        <w:t xml:space="preserve">Ini </w:t>
      </w:r>
      <w:proofErr w:type="spellStart"/>
      <w:r w:rsidRPr="002F40D7">
        <w:t>menjadi</w:t>
      </w:r>
      <w:proofErr w:type="spellEnd"/>
      <w:r w:rsidRPr="002F40D7">
        <w:t xml:space="preserve"> salah </w:t>
      </w:r>
      <w:proofErr w:type="spellStart"/>
      <w:r w:rsidRPr="002F40D7">
        <w:t>satu</w:t>
      </w:r>
      <w:proofErr w:type="spellEnd"/>
      <w:r w:rsidRPr="002F40D7">
        <w:t xml:space="preserve"> </w:t>
      </w:r>
      <w:proofErr w:type="spellStart"/>
      <w:r w:rsidRPr="002F40D7">
        <w:t>pesan</w:t>
      </w:r>
      <w:proofErr w:type="spellEnd"/>
      <w:r w:rsidRPr="002F40D7">
        <w:t xml:space="preserve"> </w:t>
      </w:r>
      <w:proofErr w:type="spellStart"/>
      <w:r w:rsidRPr="002F40D7">
        <w:t>kesalahan</w:t>
      </w:r>
      <w:proofErr w:type="spellEnd"/>
      <w:r w:rsidRPr="002F40D7">
        <w:t xml:space="preserve"> yang </w:t>
      </w:r>
      <w:proofErr w:type="spellStart"/>
      <w:r w:rsidRPr="002F40D7">
        <w:t>kurang</w:t>
      </w:r>
      <w:proofErr w:type="spellEnd"/>
      <w:r w:rsidRPr="002F40D7">
        <w:t xml:space="preserve"> </w:t>
      </w:r>
      <w:proofErr w:type="spellStart"/>
      <w:r w:rsidRPr="002F40D7">
        <w:t>membantu</w:t>
      </w:r>
      <w:proofErr w:type="spellEnd"/>
      <w:r w:rsidRPr="002F40D7">
        <w:t xml:space="preserve">. </w:t>
      </w:r>
      <w:r>
        <w:rPr>
          <w:lang w:val="id-ID"/>
        </w:rPr>
        <w:t xml:space="preserve">Beberapa developer </w:t>
      </w:r>
      <w:proofErr w:type="spellStart"/>
      <w:r w:rsidRPr="002F40D7">
        <w:t>mengatakan</w:t>
      </w:r>
      <w:proofErr w:type="spellEnd"/>
      <w:r w:rsidRPr="002F40D7">
        <w:t xml:space="preserve"> </w:t>
      </w:r>
      <w:proofErr w:type="spellStart"/>
      <w:r w:rsidRPr="002F40D7">
        <w:t>itu</w:t>
      </w:r>
      <w:proofErr w:type="spellEnd"/>
      <w:r w:rsidRPr="002F40D7">
        <w:t xml:space="preserve"> </w:t>
      </w:r>
      <w:proofErr w:type="spellStart"/>
      <w:r w:rsidRPr="002F40D7">
        <w:t>disebabkan</w:t>
      </w:r>
      <w:proofErr w:type="spellEnd"/>
      <w:r w:rsidRPr="002F40D7">
        <w:t xml:space="preserve"> oleh </w:t>
      </w:r>
      <w:proofErr w:type="spellStart"/>
      <w:r w:rsidRPr="002F40D7">
        <w:t>kode</w:t>
      </w:r>
      <w:proofErr w:type="spellEnd"/>
      <w:r w:rsidRPr="002F40D7">
        <w:t xml:space="preserve"> yang </w:t>
      </w:r>
      <w:proofErr w:type="spellStart"/>
      <w:r w:rsidRPr="002F40D7">
        <w:t>buruk</w:t>
      </w:r>
      <w:proofErr w:type="spellEnd"/>
      <w:r w:rsidRPr="002F40D7">
        <w:t>.</w:t>
      </w:r>
    </w:p>
    <w:p w14:paraId="1D3283D4" w14:textId="77777777" w:rsidR="002F40D7" w:rsidRDefault="002F40D7" w:rsidP="00C879BB">
      <w:pPr>
        <w:pStyle w:val="ListParagraph"/>
        <w:ind w:left="1080"/>
      </w:pPr>
    </w:p>
    <w:p w14:paraId="512CA321" w14:textId="113CB81D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“Cannot Find Symbol”</w:t>
      </w:r>
    </w:p>
    <w:p w14:paraId="1F4C7ECC" w14:textId="36DCE09F" w:rsidR="002F40D7" w:rsidRDefault="002F40D7" w:rsidP="00C879BB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sangat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lang w:val="id-ID"/>
        </w:rPr>
        <w:t xml:space="preserve">identifiers </w:t>
      </w:r>
      <w:r>
        <w:t xml:space="preserve">di Java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Ketika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,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arti </w:t>
      </w:r>
      <w:proofErr w:type="spellStart"/>
      <w:r>
        <w:t>pengenal</w:t>
      </w:r>
      <w:proofErr w:type="spellEnd"/>
      <w:r>
        <w:t>.</w:t>
      </w:r>
    </w:p>
    <w:p w14:paraId="54A91506" w14:textId="10691F58" w:rsidR="002F40D7" w:rsidRDefault="002F40D7" w:rsidP="00C879BB">
      <w:pPr>
        <w:pStyle w:val="ListParagraph"/>
        <w:ind w:left="1080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r w:rsidRPr="002F40D7">
        <w:t xml:space="preserve"> Cannot Find Symbol </w:t>
      </w:r>
      <w:r>
        <w:t>":</w:t>
      </w:r>
    </w:p>
    <w:p w14:paraId="75987ADE" w14:textId="77777777" w:rsidR="002F40D7" w:rsidRDefault="002F40D7" w:rsidP="00C879BB">
      <w:pPr>
        <w:pStyle w:val="ListParagraph"/>
        <w:ind w:left="1080"/>
      </w:pPr>
    </w:p>
    <w:p w14:paraId="75AE81DE" w14:textId="77777777" w:rsidR="002F40D7" w:rsidRDefault="002F40D7" w:rsidP="00C879BB">
      <w:pPr>
        <w:pStyle w:val="ListParagraph"/>
        <w:numPr>
          <w:ilvl w:val="0"/>
          <w:numId w:val="3"/>
        </w:numPr>
        <w:ind w:left="1440"/>
      </w:pPr>
      <w:proofErr w:type="spellStart"/>
      <w:r>
        <w:t>Ejaan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42B91F27" w14:textId="77777777" w:rsidR="002F40D7" w:rsidRDefault="002F40D7" w:rsidP="00C879BB">
      <w:pPr>
        <w:pStyle w:val="ListParagraph"/>
        <w:numPr>
          <w:ilvl w:val="0"/>
          <w:numId w:val="3"/>
        </w:numPr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>.</w:t>
      </w:r>
    </w:p>
    <w:p w14:paraId="52ECFE99" w14:textId="77777777" w:rsidR="002F40D7" w:rsidRDefault="002F40D7" w:rsidP="00C879BB">
      <w:pPr>
        <w:pStyle w:val="ListParagraph"/>
        <w:numPr>
          <w:ilvl w:val="0"/>
          <w:numId w:val="3"/>
        </w:numPr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>.</w:t>
      </w:r>
    </w:p>
    <w:p w14:paraId="616FFE16" w14:textId="1559A208" w:rsidR="002F40D7" w:rsidRDefault="002F40D7" w:rsidP="00C879BB">
      <w:pPr>
        <w:pStyle w:val="ListParagraph"/>
        <w:numPr>
          <w:ilvl w:val="0"/>
          <w:numId w:val="3"/>
        </w:numPr>
        <w:ind w:left="1440"/>
      </w:pPr>
      <w:r>
        <w:t xml:space="preserve">Kelas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diimpor</w:t>
      </w:r>
      <w:proofErr w:type="spellEnd"/>
      <w:r>
        <w:t>.</w:t>
      </w:r>
    </w:p>
    <w:p w14:paraId="2AA9B73E" w14:textId="77777777" w:rsidR="002F40D7" w:rsidRDefault="002F40D7" w:rsidP="00C879BB">
      <w:pPr>
        <w:pStyle w:val="ListParagraph"/>
        <w:ind w:left="1440"/>
      </w:pPr>
    </w:p>
    <w:p w14:paraId="57F8CF63" w14:textId="4BE7910D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“Public Class XXX Should Be in File”</w:t>
      </w:r>
    </w:p>
    <w:p w14:paraId="0DB47D29" w14:textId="3EF621A0" w:rsidR="002F40D7" w:rsidRDefault="002F40D7" w:rsidP="00C879BB">
      <w:pPr>
        <w:pStyle w:val="ListParagraph"/>
        <w:ind w:left="1080"/>
      </w:pPr>
      <w:proofErr w:type="spellStart"/>
      <w:r w:rsidRPr="002F40D7">
        <w:t>Pesan</w:t>
      </w:r>
      <w:proofErr w:type="spellEnd"/>
      <w:r w:rsidRPr="002F40D7">
        <w:t xml:space="preserve"> " Public Class XXX Should Be in File " </w:t>
      </w:r>
      <w:proofErr w:type="spellStart"/>
      <w:r w:rsidRPr="002F40D7">
        <w:t>terjadi</w:t>
      </w:r>
      <w:proofErr w:type="spellEnd"/>
      <w:r w:rsidRPr="002F40D7">
        <w:t xml:space="preserve"> </w:t>
      </w:r>
      <w:proofErr w:type="spellStart"/>
      <w:r w:rsidRPr="002F40D7">
        <w:t>ketika</w:t>
      </w:r>
      <w:proofErr w:type="spellEnd"/>
      <w:r w:rsidRPr="002F40D7">
        <w:t xml:space="preserve"> </w:t>
      </w:r>
      <w:proofErr w:type="spellStart"/>
      <w:r w:rsidRPr="002F40D7">
        <w:t>kelas</w:t>
      </w:r>
      <w:proofErr w:type="spellEnd"/>
      <w:r w:rsidRPr="002F40D7">
        <w:t xml:space="preserve"> XXX dan </w:t>
      </w:r>
      <w:proofErr w:type="spellStart"/>
      <w:r w:rsidRPr="002F40D7">
        <w:t>nama</w:t>
      </w:r>
      <w:proofErr w:type="spellEnd"/>
      <w:r w:rsidRPr="002F40D7">
        <w:t xml:space="preserve"> file program Java </w:t>
      </w:r>
      <w:proofErr w:type="spellStart"/>
      <w:r w:rsidRPr="002F40D7">
        <w:t>tidak</w:t>
      </w:r>
      <w:proofErr w:type="spellEnd"/>
      <w:r w:rsidRPr="002F40D7">
        <w:t xml:space="preserve"> </w:t>
      </w:r>
      <w:proofErr w:type="spellStart"/>
      <w:r w:rsidRPr="002F40D7">
        <w:t>cocok</w:t>
      </w:r>
      <w:proofErr w:type="spellEnd"/>
      <w:r w:rsidRPr="002F40D7">
        <w:t xml:space="preserve">. Kode </w:t>
      </w:r>
      <w:proofErr w:type="spellStart"/>
      <w:r w:rsidRPr="002F40D7">
        <w:t>hanya</w:t>
      </w:r>
      <w:proofErr w:type="spellEnd"/>
      <w:r w:rsidRPr="002F40D7">
        <w:t xml:space="preserve"> </w:t>
      </w:r>
      <w:proofErr w:type="spellStart"/>
      <w:r w:rsidRPr="002F40D7">
        <w:t>akan</w:t>
      </w:r>
      <w:proofErr w:type="spellEnd"/>
      <w:r w:rsidRPr="002F40D7">
        <w:t xml:space="preserve"> </w:t>
      </w:r>
      <w:proofErr w:type="spellStart"/>
      <w:r w:rsidRPr="002F40D7">
        <w:t>dikompilasi</w:t>
      </w:r>
      <w:proofErr w:type="spellEnd"/>
      <w:r w:rsidRPr="002F40D7">
        <w:t xml:space="preserve"> </w:t>
      </w:r>
      <w:proofErr w:type="spellStart"/>
      <w:r w:rsidRPr="002F40D7">
        <w:t>ketika</w:t>
      </w:r>
      <w:proofErr w:type="spellEnd"/>
      <w:r w:rsidRPr="002F40D7">
        <w:t xml:space="preserve"> </w:t>
      </w:r>
      <w:proofErr w:type="spellStart"/>
      <w:r w:rsidRPr="002F40D7">
        <w:t>kelas</w:t>
      </w:r>
      <w:proofErr w:type="spellEnd"/>
      <w:r w:rsidRPr="002F40D7">
        <w:t xml:space="preserve"> dan file Java </w:t>
      </w:r>
      <w:proofErr w:type="spellStart"/>
      <w:r w:rsidRPr="002F40D7">
        <w:t>sama</w:t>
      </w:r>
      <w:proofErr w:type="spellEnd"/>
      <w:r w:rsidRPr="002F40D7">
        <w:t>.</w:t>
      </w:r>
    </w:p>
    <w:p w14:paraId="0374D9E2" w14:textId="77777777" w:rsidR="002F40D7" w:rsidRDefault="002F40D7" w:rsidP="00C879BB">
      <w:pPr>
        <w:pStyle w:val="ListParagraph"/>
        <w:ind w:left="1080"/>
      </w:pPr>
    </w:p>
    <w:p w14:paraId="24229880" w14:textId="06FC89C1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“Incompatible Types”</w:t>
      </w:r>
    </w:p>
    <w:p w14:paraId="586155A8" w14:textId="1A2CA8B0" w:rsidR="00E94061" w:rsidRPr="00C74A93" w:rsidRDefault="00E94061" w:rsidP="00C879BB">
      <w:pPr>
        <w:pStyle w:val="ListParagraph"/>
        <w:ind w:left="1080"/>
        <w:rPr>
          <w:lang w:val="id-ID"/>
        </w:rPr>
      </w:pPr>
      <w:r w:rsidRPr="00E94061">
        <w:t xml:space="preserve">" Incompatible Types " </w:t>
      </w:r>
      <w:proofErr w:type="spellStart"/>
      <w:r w:rsidRPr="00E94061">
        <w:t>adalah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</w:t>
      </w:r>
      <w:proofErr w:type="spellStart"/>
      <w:r w:rsidRPr="00E94061">
        <w:t>dalam</w:t>
      </w:r>
      <w:proofErr w:type="spellEnd"/>
      <w:r w:rsidRPr="00E94061">
        <w:t xml:space="preserve"> </w:t>
      </w:r>
      <w:proofErr w:type="spellStart"/>
      <w:r w:rsidRPr="00E94061">
        <w:t>logika</w:t>
      </w:r>
      <w:proofErr w:type="spellEnd"/>
      <w:r w:rsidRPr="00E94061">
        <w:t xml:space="preserve"> yang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pernyataan</w:t>
      </w:r>
      <w:proofErr w:type="spellEnd"/>
      <w:r w:rsidRPr="00E94061">
        <w:t xml:space="preserve"> </w:t>
      </w:r>
      <w:proofErr w:type="spellStart"/>
      <w:r w:rsidRPr="00E94061">
        <w:t>penugasan</w:t>
      </w:r>
      <w:proofErr w:type="spellEnd"/>
      <w:r w:rsidRPr="00E94061">
        <w:t xml:space="preserve"> </w:t>
      </w:r>
      <w:proofErr w:type="spellStart"/>
      <w:r w:rsidRPr="00E94061">
        <w:t>mencoba</w:t>
      </w:r>
      <w:proofErr w:type="spellEnd"/>
      <w:r w:rsidRPr="00E94061">
        <w:t xml:space="preserve"> </w:t>
      </w:r>
      <w:proofErr w:type="spellStart"/>
      <w:r w:rsidRPr="00E94061">
        <w:t>memasangkan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ekspresi</w:t>
      </w:r>
      <w:proofErr w:type="spellEnd"/>
      <w:r w:rsidRPr="00E94061">
        <w:t xml:space="preserve"> </w:t>
      </w:r>
      <w:proofErr w:type="spellStart"/>
      <w:r w:rsidRPr="00E94061">
        <w:t>tipe</w:t>
      </w:r>
      <w:proofErr w:type="spellEnd"/>
      <w:r w:rsidRPr="00E94061">
        <w:t xml:space="preserve">. </w:t>
      </w:r>
      <w:proofErr w:type="spellStart"/>
      <w:r w:rsidRPr="00E94061">
        <w:t>Itu</w:t>
      </w:r>
      <w:proofErr w:type="spellEnd"/>
      <w:r w:rsidRPr="00E94061">
        <w:t xml:space="preserve"> </w:t>
      </w:r>
      <w:proofErr w:type="spellStart"/>
      <w:r w:rsidRPr="00E94061">
        <w:t>sering</w:t>
      </w:r>
      <w:proofErr w:type="spellEnd"/>
      <w:r w:rsidRPr="00E94061">
        <w:t xml:space="preserve"> </w:t>
      </w:r>
      <w:proofErr w:type="spellStart"/>
      <w:r w:rsidRPr="00E94061">
        <w:t>muncul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kode</w:t>
      </w:r>
      <w:proofErr w:type="spellEnd"/>
      <w:r w:rsidRPr="00E94061">
        <w:t xml:space="preserve"> </w:t>
      </w:r>
      <w:proofErr w:type="spellStart"/>
      <w:r w:rsidRPr="00E94061">
        <w:t>mencoba</w:t>
      </w:r>
      <w:proofErr w:type="spellEnd"/>
      <w:r w:rsidRPr="00E94061">
        <w:t xml:space="preserve"> </w:t>
      </w:r>
      <w:proofErr w:type="spellStart"/>
      <w:r w:rsidRPr="00E94061">
        <w:t>menempatkan</w:t>
      </w:r>
      <w:proofErr w:type="spellEnd"/>
      <w:r w:rsidRPr="00E94061">
        <w:t xml:space="preserve"> string </w:t>
      </w:r>
      <w:proofErr w:type="spellStart"/>
      <w:r w:rsidRPr="00E94061">
        <w:t>teks</w:t>
      </w:r>
      <w:proofErr w:type="spellEnd"/>
      <w:r w:rsidRPr="00E94061">
        <w:t xml:space="preserve"> </w:t>
      </w:r>
      <w:proofErr w:type="spellStart"/>
      <w:r w:rsidRPr="00E94061">
        <w:t>ke</w:t>
      </w:r>
      <w:proofErr w:type="spellEnd"/>
      <w:r w:rsidRPr="00E94061">
        <w:t xml:space="preserve"> </w:t>
      </w:r>
      <w:proofErr w:type="spellStart"/>
      <w:r w:rsidRPr="00E94061">
        <w:t>dalam</w:t>
      </w:r>
      <w:proofErr w:type="spellEnd"/>
      <w:r w:rsidRPr="00E94061">
        <w:t xml:space="preserve"> </w:t>
      </w:r>
      <w:proofErr w:type="spellStart"/>
      <w:r w:rsidRPr="00E94061">
        <w:t>bilangan</w:t>
      </w:r>
      <w:proofErr w:type="spellEnd"/>
      <w:r w:rsidRPr="00E94061">
        <w:t xml:space="preserve"> </w:t>
      </w:r>
      <w:proofErr w:type="spellStart"/>
      <w:r w:rsidRPr="00E94061">
        <w:t>bulat</w:t>
      </w:r>
      <w:proofErr w:type="spellEnd"/>
      <w:r w:rsidRPr="00E94061">
        <w:t xml:space="preserve"> — </w:t>
      </w:r>
      <w:proofErr w:type="spellStart"/>
      <w:r w:rsidRPr="00E94061">
        <w:t>atau</w:t>
      </w:r>
      <w:proofErr w:type="spellEnd"/>
      <w:r w:rsidRPr="00E94061">
        <w:t xml:space="preserve"> </w:t>
      </w:r>
      <w:proofErr w:type="spellStart"/>
      <w:r w:rsidRPr="00E94061">
        <w:t>sebaliknya</w:t>
      </w:r>
      <w:proofErr w:type="spellEnd"/>
      <w:r w:rsidRPr="00E94061">
        <w:t xml:space="preserve">.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bukan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</w:t>
      </w:r>
      <w:proofErr w:type="spellStart"/>
      <w:r w:rsidRPr="00E94061">
        <w:t>sintaks</w:t>
      </w:r>
      <w:proofErr w:type="spellEnd"/>
      <w:r w:rsidRPr="00E94061">
        <w:t xml:space="preserve"> Java</w:t>
      </w:r>
      <w:r w:rsidR="00C74A93">
        <w:rPr>
          <w:lang w:val="id-ID"/>
        </w:rPr>
        <w:t>.</w:t>
      </w:r>
    </w:p>
    <w:p w14:paraId="2B19B0CD" w14:textId="291FE7F2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“Invalid Method Declaration; Return Type Required”</w:t>
      </w:r>
    </w:p>
    <w:p w14:paraId="4812078E" w14:textId="43BED240" w:rsidR="00E94061" w:rsidRDefault="00E94061" w:rsidP="00C879BB">
      <w:pPr>
        <w:pStyle w:val="ListParagraph"/>
        <w:ind w:left="1080"/>
      </w:pPr>
      <w:proofErr w:type="spellStart"/>
      <w:r w:rsidRPr="00E94061">
        <w:t>Pesan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</w:t>
      </w:r>
      <w:proofErr w:type="spellStart"/>
      <w:r w:rsidRPr="00E94061">
        <w:t>perangkat</w:t>
      </w:r>
      <w:proofErr w:type="spellEnd"/>
      <w:r w:rsidRPr="00E94061">
        <w:t xml:space="preserve"> </w:t>
      </w:r>
      <w:proofErr w:type="spellStart"/>
      <w:r w:rsidRPr="00E94061">
        <w:t>lunak</w:t>
      </w:r>
      <w:proofErr w:type="spellEnd"/>
      <w:r w:rsidRPr="00E94061">
        <w:t xml:space="preserve"> Java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berarti</w:t>
      </w:r>
      <w:proofErr w:type="spellEnd"/>
      <w:r w:rsidRPr="00E94061">
        <w:t xml:space="preserve"> </w:t>
      </w:r>
      <w:proofErr w:type="spellStart"/>
      <w:r w:rsidRPr="00E94061">
        <w:t>tipe</w:t>
      </w:r>
      <w:proofErr w:type="spellEnd"/>
      <w:r w:rsidRPr="00E94061">
        <w:t xml:space="preserve"> </w:t>
      </w:r>
      <w:proofErr w:type="spellStart"/>
      <w:r w:rsidRPr="00E94061">
        <w:t>pengembalian</w:t>
      </w:r>
      <w:proofErr w:type="spellEnd"/>
      <w:r w:rsidRPr="00E94061">
        <w:t xml:space="preserve"> </w:t>
      </w:r>
      <w:proofErr w:type="spellStart"/>
      <w:r w:rsidRPr="00E94061">
        <w:t>suatu</w:t>
      </w:r>
      <w:proofErr w:type="spellEnd"/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 xml:space="preserve"> </w:t>
      </w:r>
      <w:proofErr w:type="spellStart"/>
      <w:r w:rsidRPr="00E94061">
        <w:t>tidak</w:t>
      </w:r>
      <w:proofErr w:type="spellEnd"/>
      <w:r w:rsidRPr="00E94061">
        <w:t xml:space="preserve"> </w:t>
      </w:r>
      <w:proofErr w:type="spellStart"/>
      <w:r w:rsidRPr="00E94061">
        <w:t>secara</w:t>
      </w:r>
      <w:proofErr w:type="spellEnd"/>
      <w:r w:rsidRPr="00E94061">
        <w:t xml:space="preserve"> </w:t>
      </w:r>
      <w:proofErr w:type="spellStart"/>
      <w:r w:rsidRPr="00E94061">
        <w:t>eksplisit</w:t>
      </w:r>
      <w:proofErr w:type="spellEnd"/>
      <w:r w:rsidRPr="00E94061">
        <w:t xml:space="preserve"> </w:t>
      </w:r>
      <w:proofErr w:type="spellStart"/>
      <w:r w:rsidRPr="00E94061">
        <w:t>dinyatakan</w:t>
      </w:r>
      <w:proofErr w:type="spellEnd"/>
      <w:r w:rsidRPr="00E94061">
        <w:t xml:space="preserve"> </w:t>
      </w:r>
      <w:proofErr w:type="spellStart"/>
      <w:r w:rsidRPr="00E94061">
        <w:t>dalam</w:t>
      </w:r>
      <w:proofErr w:type="spellEnd"/>
      <w:r w:rsidRPr="00E94061">
        <w:t xml:space="preserve"> </w:t>
      </w:r>
      <w:r>
        <w:rPr>
          <w:lang w:val="id-ID"/>
        </w:rPr>
        <w:t>signature</w:t>
      </w:r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>.</w:t>
      </w:r>
    </w:p>
    <w:p w14:paraId="0A94B15A" w14:textId="77777777" w:rsidR="00E94061" w:rsidRDefault="00E94061" w:rsidP="00C879BB">
      <w:pPr>
        <w:pStyle w:val="ListParagraph"/>
        <w:ind w:left="1080"/>
      </w:pPr>
    </w:p>
    <w:p w14:paraId="75C5248C" w14:textId="056483D8" w:rsidR="00E94061" w:rsidRDefault="00E94061" w:rsidP="00C879BB">
      <w:pPr>
        <w:pStyle w:val="ListParagraph"/>
        <w:ind w:left="108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“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valid;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” </w:t>
      </w:r>
      <w:proofErr w:type="spellStart"/>
      <w:r>
        <w:t>kesalahan</w:t>
      </w:r>
      <w:proofErr w:type="spellEnd"/>
      <w:r>
        <w:t>:</w:t>
      </w:r>
    </w:p>
    <w:p w14:paraId="27180D57" w14:textId="77777777" w:rsidR="00E94061" w:rsidRDefault="00E94061" w:rsidP="00C879BB">
      <w:pPr>
        <w:pStyle w:val="ListParagraph"/>
        <w:numPr>
          <w:ilvl w:val="0"/>
          <w:numId w:val="4"/>
        </w:numPr>
        <w:ind w:left="1440"/>
      </w:pPr>
      <w:proofErr w:type="spellStart"/>
      <w:r>
        <w:t>Lupa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jenisnya</w:t>
      </w:r>
      <w:proofErr w:type="spellEnd"/>
    </w:p>
    <w:p w14:paraId="60C48D75" w14:textId="77777777" w:rsidR="00E94061" w:rsidRDefault="00E94061" w:rsidP="00C879BB">
      <w:pPr>
        <w:pStyle w:val="ListParagraph"/>
        <w:numPr>
          <w:ilvl w:val="0"/>
          <w:numId w:val="4"/>
        </w:numPr>
        <w:ind w:left="1440"/>
      </w:pPr>
      <w:r>
        <w:t xml:space="preserve">Jika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"void"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3B04E8A8" w14:textId="3AB61D75" w:rsidR="00E94061" w:rsidRDefault="00E94061" w:rsidP="00C879BB">
      <w:pPr>
        <w:pStyle w:val="ListParagraph"/>
        <w:numPr>
          <w:ilvl w:val="0"/>
          <w:numId w:val="4"/>
        </w:numPr>
        <w:ind w:left="1440"/>
      </w:pPr>
      <w:r>
        <w:t xml:space="preserve">Nama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>.</w:t>
      </w:r>
    </w:p>
    <w:p w14:paraId="7794EBB7" w14:textId="77777777" w:rsidR="00E94061" w:rsidRDefault="00E94061" w:rsidP="00C879BB">
      <w:pPr>
        <w:pStyle w:val="ListParagraph"/>
        <w:ind w:left="1440"/>
      </w:pPr>
    </w:p>
    <w:p w14:paraId="1A79D039" w14:textId="3B0FB6CF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“Method &lt;X&gt; in Class &lt;Y&gt; Cannot Be Applied to Given Types”</w:t>
      </w:r>
    </w:p>
    <w:p w14:paraId="3419FA08" w14:textId="7664777B" w:rsidR="00E94061" w:rsidRPr="00E94061" w:rsidRDefault="00E94061" w:rsidP="00C879BB">
      <w:pPr>
        <w:pStyle w:val="ListParagraph"/>
        <w:ind w:left="1080"/>
      </w:pPr>
      <w:proofErr w:type="spellStart"/>
      <w:r w:rsidRPr="00E94061">
        <w:t>Pesan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</w:t>
      </w:r>
      <w:proofErr w:type="spellStart"/>
      <w:r w:rsidRPr="00E94061">
        <w:t>perangkat</w:t>
      </w:r>
      <w:proofErr w:type="spellEnd"/>
      <w:r w:rsidRPr="00E94061">
        <w:t xml:space="preserve"> </w:t>
      </w:r>
      <w:proofErr w:type="spellStart"/>
      <w:r w:rsidRPr="00E94061">
        <w:t>lunak</w:t>
      </w:r>
      <w:proofErr w:type="spellEnd"/>
      <w:r w:rsidRPr="00E94061">
        <w:t xml:space="preserve"> Java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adalah</w:t>
      </w:r>
      <w:proofErr w:type="spellEnd"/>
      <w:r w:rsidRPr="00E94061">
        <w:t xml:space="preserve"> salah </w:t>
      </w:r>
      <w:proofErr w:type="spellStart"/>
      <w:r w:rsidRPr="00E94061">
        <w:t>satu</w:t>
      </w:r>
      <w:proofErr w:type="spellEnd"/>
      <w:r w:rsidRPr="00E94061">
        <w:t xml:space="preserve"> </w:t>
      </w:r>
      <w:proofErr w:type="spellStart"/>
      <w:r w:rsidRPr="00E94061">
        <w:t>pesan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yang </w:t>
      </w:r>
      <w:proofErr w:type="spellStart"/>
      <w:r w:rsidRPr="00E94061">
        <w:t>lebih</w:t>
      </w:r>
      <w:proofErr w:type="spellEnd"/>
      <w:r w:rsidRPr="00E94061">
        <w:t xml:space="preserve"> </w:t>
      </w:r>
      <w:proofErr w:type="spellStart"/>
      <w:r w:rsidRPr="00E94061">
        <w:t>bermanfaat</w:t>
      </w:r>
      <w:proofErr w:type="spellEnd"/>
      <w:r w:rsidRPr="00E94061">
        <w:t xml:space="preserve">.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menjelaskan</w:t>
      </w:r>
      <w:proofErr w:type="spellEnd"/>
      <w:r w:rsidRPr="00E94061">
        <w:t xml:space="preserve"> </w:t>
      </w:r>
      <w:proofErr w:type="spellStart"/>
      <w:r w:rsidRPr="00E94061">
        <w:t>bagaimana</w:t>
      </w:r>
      <w:proofErr w:type="spellEnd"/>
      <w:r w:rsidRPr="00E94061">
        <w:t xml:space="preserve"> </w:t>
      </w:r>
      <w:r>
        <w:rPr>
          <w:lang w:val="id-ID"/>
        </w:rPr>
        <w:t>signature</w:t>
      </w:r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 xml:space="preserve"> </w:t>
      </w:r>
      <w:proofErr w:type="spellStart"/>
      <w:r w:rsidRPr="00E94061">
        <w:t>memanggil</w:t>
      </w:r>
      <w:proofErr w:type="spellEnd"/>
      <w:r w:rsidRPr="00E94061">
        <w:t xml:space="preserve"> parameter yang salah.</w:t>
      </w:r>
    </w:p>
    <w:p w14:paraId="64E502C5" w14:textId="0748AB9D" w:rsidR="00E94061" w:rsidRDefault="00E94061" w:rsidP="00C879BB">
      <w:pPr>
        <w:pStyle w:val="ListParagraph"/>
        <w:ind w:left="1080"/>
      </w:pPr>
      <w:proofErr w:type="spellStart"/>
      <w:r w:rsidRPr="00E94061">
        <w:t>Metode</w:t>
      </w:r>
      <w:proofErr w:type="spellEnd"/>
      <w:r w:rsidRPr="00E94061">
        <w:t xml:space="preserve"> yang </w:t>
      </w:r>
      <w:proofErr w:type="spellStart"/>
      <w:r w:rsidRPr="00E94061">
        <w:t>dipanggil</w:t>
      </w:r>
      <w:proofErr w:type="spellEnd"/>
      <w:r w:rsidRPr="00E94061">
        <w:t xml:space="preserve"> </w:t>
      </w:r>
      <w:proofErr w:type="spellStart"/>
      <w:r w:rsidRPr="00E94061">
        <w:t>mengharapkan</w:t>
      </w:r>
      <w:proofErr w:type="spellEnd"/>
      <w:r w:rsidRPr="00E94061">
        <w:t xml:space="preserve"> </w:t>
      </w:r>
      <w:proofErr w:type="spellStart"/>
      <w:r w:rsidRPr="00E94061">
        <w:t>argumen</w:t>
      </w:r>
      <w:proofErr w:type="spellEnd"/>
      <w:r w:rsidRPr="00E94061">
        <w:t xml:space="preserve"> </w:t>
      </w:r>
      <w:proofErr w:type="spellStart"/>
      <w:r w:rsidRPr="00E94061">
        <w:t>tertentu</w:t>
      </w:r>
      <w:proofErr w:type="spellEnd"/>
      <w:r w:rsidRPr="00E94061">
        <w:t xml:space="preserve"> yang </w:t>
      </w:r>
      <w:proofErr w:type="spellStart"/>
      <w:r w:rsidRPr="00E94061">
        <w:t>didefinisikan</w:t>
      </w:r>
      <w:proofErr w:type="spellEnd"/>
      <w:r w:rsidRPr="00E94061">
        <w:t xml:space="preserve"> </w:t>
      </w:r>
      <w:proofErr w:type="spellStart"/>
      <w:r w:rsidRPr="00E94061">
        <w:t>dalam</w:t>
      </w:r>
      <w:proofErr w:type="spellEnd"/>
      <w:r w:rsidRPr="00E94061">
        <w:t xml:space="preserve"> </w:t>
      </w:r>
      <w:proofErr w:type="spellStart"/>
      <w:r w:rsidRPr="00E94061">
        <w:t>deklarasi</w:t>
      </w:r>
      <w:proofErr w:type="spellEnd"/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 xml:space="preserve">. </w:t>
      </w:r>
      <w:proofErr w:type="spellStart"/>
      <w:r w:rsidRPr="00E94061">
        <w:t>Periksa</w:t>
      </w:r>
      <w:proofErr w:type="spellEnd"/>
      <w:r w:rsidRPr="00E94061">
        <w:t xml:space="preserve"> </w:t>
      </w:r>
      <w:proofErr w:type="spellStart"/>
      <w:r w:rsidRPr="00E94061">
        <w:t>deklarasi</w:t>
      </w:r>
      <w:proofErr w:type="spellEnd"/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 xml:space="preserve"> dan </w:t>
      </w:r>
      <w:proofErr w:type="spellStart"/>
      <w:r w:rsidRPr="00E94061">
        <w:t>panggil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hati-hati</w:t>
      </w:r>
      <w:proofErr w:type="spellEnd"/>
      <w:r w:rsidRPr="00E94061">
        <w:t xml:space="preserve"> </w:t>
      </w:r>
      <w:proofErr w:type="spellStart"/>
      <w:r w:rsidRPr="00E94061">
        <w:t>untuk</w:t>
      </w:r>
      <w:proofErr w:type="spellEnd"/>
      <w:r w:rsidRPr="00E94061">
        <w:t xml:space="preserve"> </w:t>
      </w:r>
      <w:proofErr w:type="spellStart"/>
      <w:r w:rsidRPr="00E94061">
        <w:t>memastikan</w:t>
      </w:r>
      <w:proofErr w:type="spellEnd"/>
      <w:r w:rsidRPr="00E94061">
        <w:t xml:space="preserve"> </w:t>
      </w:r>
      <w:proofErr w:type="spellStart"/>
      <w:r w:rsidRPr="00E94061">
        <w:t>mereka</w:t>
      </w:r>
      <w:proofErr w:type="spellEnd"/>
      <w:r w:rsidRPr="00E94061">
        <w:t xml:space="preserve"> </w:t>
      </w:r>
      <w:proofErr w:type="spellStart"/>
      <w:r w:rsidRPr="00E94061">
        <w:t>kompatibel</w:t>
      </w:r>
      <w:proofErr w:type="spellEnd"/>
      <w:r w:rsidRPr="00E94061">
        <w:t>.</w:t>
      </w:r>
    </w:p>
    <w:p w14:paraId="09EC5851" w14:textId="77777777" w:rsidR="00E94061" w:rsidRPr="00E94061" w:rsidRDefault="00E94061" w:rsidP="00C879BB">
      <w:pPr>
        <w:pStyle w:val="ListParagraph"/>
        <w:ind w:left="1080"/>
      </w:pPr>
    </w:p>
    <w:p w14:paraId="56725F59" w14:textId="4B04CA55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“Missing Return Statement”</w:t>
      </w:r>
    </w:p>
    <w:p w14:paraId="34ED020C" w14:textId="5A3F03CB" w:rsidR="00E94061" w:rsidRDefault="00E94061" w:rsidP="00C879BB">
      <w:pPr>
        <w:pStyle w:val="ListParagraph"/>
        <w:ind w:left="1080"/>
      </w:pPr>
      <w:proofErr w:type="spellStart"/>
      <w:r>
        <w:t>Pesan</w:t>
      </w:r>
      <w:proofErr w:type="spellEnd"/>
      <w:r>
        <w:t xml:space="preserve"> "</w:t>
      </w:r>
      <w:r w:rsidRPr="00E94061">
        <w:t xml:space="preserve"> Missing Return Statement</w:t>
      </w:r>
      <w:r>
        <w:rPr>
          <w:lang w:val="id-ID"/>
        </w:rPr>
        <w:t>”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non-void)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037461A0" w14:textId="77777777" w:rsidR="00E94061" w:rsidRDefault="00E94061" w:rsidP="00C879BB">
      <w:pPr>
        <w:pStyle w:val="ListParagraph"/>
        <w:ind w:left="1080"/>
      </w:pPr>
    </w:p>
    <w:p w14:paraId="6B8097D6" w14:textId="3E817683" w:rsidR="00E94061" w:rsidRDefault="00E94061" w:rsidP="00C879BB">
      <w:pPr>
        <w:pStyle w:val="ListParagraph"/>
        <w:ind w:left="108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>":</w:t>
      </w:r>
    </w:p>
    <w:p w14:paraId="3F4DE873" w14:textId="77777777" w:rsidR="00E94061" w:rsidRDefault="00E94061" w:rsidP="00C879BB">
      <w:pPr>
        <w:pStyle w:val="ListParagraph"/>
        <w:numPr>
          <w:ilvl w:val="0"/>
          <w:numId w:val="5"/>
        </w:numPr>
        <w:ind w:left="144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11D2ED7B" w14:textId="4EBFF15F" w:rsidR="00E94061" w:rsidRDefault="00E94061" w:rsidP="00C879BB">
      <w:pPr>
        <w:pStyle w:val="ListParagraph"/>
        <w:numPr>
          <w:ilvl w:val="0"/>
          <w:numId w:val="5"/>
        </w:numPr>
        <w:ind w:left="144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void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349BAA78" w14:textId="77777777" w:rsidR="00E94061" w:rsidRPr="00E94061" w:rsidRDefault="00E94061" w:rsidP="00C879BB">
      <w:pPr>
        <w:pStyle w:val="ListParagraph"/>
        <w:ind w:left="1440"/>
      </w:pPr>
    </w:p>
    <w:p w14:paraId="7A73D8A6" w14:textId="19E88C27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“Possible Loss of Precision”</w:t>
      </w:r>
    </w:p>
    <w:p w14:paraId="3D0E8F1F" w14:textId="0CFAE14E" w:rsidR="00E94061" w:rsidRPr="00E94061" w:rsidRDefault="00E94061" w:rsidP="00C879BB">
      <w:pPr>
        <w:pStyle w:val="ListParagraph"/>
        <w:ind w:left="1080"/>
      </w:pPr>
      <w:r w:rsidRPr="00E94061">
        <w:t xml:space="preserve">" Possible Loss of Precision "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lebih</w:t>
      </w:r>
      <w:proofErr w:type="spellEnd"/>
      <w:r w:rsidRPr="00E94061">
        <w:t xml:space="preserve"> </w:t>
      </w:r>
      <w:proofErr w:type="spellStart"/>
      <w:r w:rsidRPr="00E94061">
        <w:t>banyak</w:t>
      </w:r>
      <w:proofErr w:type="spellEnd"/>
      <w:r w:rsidRPr="00E94061">
        <w:t xml:space="preserve"> </w:t>
      </w:r>
      <w:proofErr w:type="spellStart"/>
      <w:r w:rsidRPr="00E94061">
        <w:t>informasi</w:t>
      </w:r>
      <w:proofErr w:type="spellEnd"/>
      <w:r w:rsidRPr="00E94061">
        <w:t xml:space="preserve"> </w:t>
      </w:r>
      <w:proofErr w:type="spellStart"/>
      <w:r w:rsidRPr="00E94061">
        <w:t>diberikan</w:t>
      </w:r>
      <w:proofErr w:type="spellEnd"/>
      <w:r w:rsidRPr="00E94061">
        <w:t xml:space="preserve"> </w:t>
      </w:r>
      <w:proofErr w:type="spellStart"/>
      <w:r w:rsidRPr="00E94061">
        <w:t>ke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daripada</w:t>
      </w:r>
      <w:proofErr w:type="spellEnd"/>
      <w:r w:rsidRPr="00E94061">
        <w:t xml:space="preserve"> yang </w:t>
      </w:r>
      <w:proofErr w:type="spellStart"/>
      <w:r w:rsidRPr="00E94061">
        <w:t>dapat</w:t>
      </w:r>
      <w:proofErr w:type="spellEnd"/>
      <w:r w:rsidRPr="00E94061">
        <w:t xml:space="preserve"> </w:t>
      </w:r>
      <w:proofErr w:type="spellStart"/>
      <w:r w:rsidRPr="00E94061">
        <w:t>disimpannya</w:t>
      </w:r>
      <w:proofErr w:type="spellEnd"/>
      <w:r w:rsidRPr="00E94061">
        <w:t xml:space="preserve">. Jika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terjadi</w:t>
      </w:r>
      <w:proofErr w:type="spellEnd"/>
      <w:r w:rsidRPr="00E94061">
        <w:t xml:space="preserve">, </w:t>
      </w:r>
      <w:proofErr w:type="spellStart"/>
      <w:r w:rsidRPr="00E94061">
        <w:t>potongan</w:t>
      </w:r>
      <w:proofErr w:type="spellEnd"/>
      <w:r w:rsidRPr="00E94061">
        <w:t xml:space="preserve"> </w:t>
      </w:r>
      <w:proofErr w:type="spellStart"/>
      <w:r w:rsidRPr="00E94061">
        <w:t>akan</w:t>
      </w:r>
      <w:proofErr w:type="spellEnd"/>
      <w:r w:rsidRPr="00E94061">
        <w:t xml:space="preserve"> </w:t>
      </w:r>
      <w:proofErr w:type="spellStart"/>
      <w:r w:rsidRPr="00E94061">
        <w:t>dibuang</w:t>
      </w:r>
      <w:proofErr w:type="spellEnd"/>
      <w:r w:rsidRPr="00E94061">
        <w:t xml:space="preserve">. Jika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baik-baik</w:t>
      </w:r>
      <w:proofErr w:type="spellEnd"/>
      <w:r w:rsidRPr="00E94061">
        <w:t xml:space="preserve"> </w:t>
      </w:r>
      <w:proofErr w:type="spellStart"/>
      <w:r w:rsidRPr="00E94061">
        <w:t>saja</w:t>
      </w:r>
      <w:proofErr w:type="spellEnd"/>
      <w:r w:rsidRPr="00E94061">
        <w:t xml:space="preserve">, </w:t>
      </w:r>
      <w:proofErr w:type="spellStart"/>
      <w:r w:rsidRPr="00E94061">
        <w:t>maka</w:t>
      </w:r>
      <w:proofErr w:type="spellEnd"/>
      <w:r w:rsidRPr="00E94061">
        <w:t xml:space="preserve"> </w:t>
      </w:r>
      <w:proofErr w:type="spellStart"/>
      <w:r w:rsidRPr="00E94061">
        <w:t>kode</w:t>
      </w:r>
      <w:proofErr w:type="spellEnd"/>
      <w:r w:rsidRPr="00E94061">
        <w:t xml:space="preserve"> </w:t>
      </w:r>
      <w:proofErr w:type="spellStart"/>
      <w:r w:rsidRPr="00E94061">
        <w:t>tersebut</w:t>
      </w:r>
      <w:proofErr w:type="spellEnd"/>
      <w:r w:rsidRPr="00E94061">
        <w:t xml:space="preserve"> </w:t>
      </w:r>
      <w:proofErr w:type="spellStart"/>
      <w:r w:rsidRPr="00E94061">
        <w:t>perlu</w:t>
      </w:r>
      <w:proofErr w:type="spellEnd"/>
      <w:r w:rsidRPr="00E94061">
        <w:t xml:space="preserve"> </w:t>
      </w:r>
      <w:proofErr w:type="spellStart"/>
      <w:r w:rsidRPr="00E94061">
        <w:t>secara</w:t>
      </w:r>
      <w:proofErr w:type="spellEnd"/>
      <w:r w:rsidRPr="00E94061">
        <w:t xml:space="preserve"> </w:t>
      </w:r>
      <w:proofErr w:type="spellStart"/>
      <w:r w:rsidRPr="00E94061">
        <w:t>eksplisit</w:t>
      </w:r>
      <w:proofErr w:type="spellEnd"/>
      <w:r w:rsidRPr="00E94061">
        <w:t xml:space="preserve"> </w:t>
      </w:r>
      <w:proofErr w:type="spellStart"/>
      <w:r w:rsidRPr="00E94061">
        <w:t>mendeklarasikan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sebagai</w:t>
      </w:r>
      <w:proofErr w:type="spellEnd"/>
      <w:r w:rsidRPr="00E94061">
        <w:t xml:space="preserve"> </w:t>
      </w:r>
      <w:proofErr w:type="spellStart"/>
      <w:r w:rsidRPr="00E94061">
        <w:t>tipe</w:t>
      </w:r>
      <w:proofErr w:type="spellEnd"/>
      <w:r w:rsidRPr="00E94061">
        <w:t xml:space="preserve"> </w:t>
      </w:r>
      <w:proofErr w:type="spellStart"/>
      <w:r w:rsidRPr="00E94061">
        <w:t>baru</w:t>
      </w:r>
      <w:proofErr w:type="spellEnd"/>
      <w:r w:rsidRPr="00E94061">
        <w:t>.</w:t>
      </w:r>
    </w:p>
    <w:p w14:paraId="72956CDA" w14:textId="77777777" w:rsidR="00E94061" w:rsidRPr="00E94061" w:rsidRDefault="00E94061" w:rsidP="00C879BB">
      <w:pPr>
        <w:pStyle w:val="ListParagraph"/>
        <w:ind w:left="1080"/>
      </w:pPr>
    </w:p>
    <w:p w14:paraId="1E8D60F2" w14:textId="2312BDA9" w:rsidR="00E94061" w:rsidRPr="00E94061" w:rsidRDefault="00E94061" w:rsidP="00C879BB">
      <w:pPr>
        <w:pStyle w:val="ListParagraph"/>
        <w:ind w:left="1080"/>
      </w:pPr>
      <w:proofErr w:type="spellStart"/>
      <w:r w:rsidRPr="00E94061">
        <w:t>Kesalahan</w:t>
      </w:r>
      <w:proofErr w:type="spellEnd"/>
      <w:r w:rsidRPr="00E94061">
        <w:t xml:space="preserve"> "</w:t>
      </w:r>
      <w:proofErr w:type="spellStart"/>
      <w:r w:rsidRPr="00E94061">
        <w:t>kemungkinan</w:t>
      </w:r>
      <w:proofErr w:type="spellEnd"/>
      <w:r w:rsidRPr="00E94061">
        <w:t xml:space="preserve"> </w:t>
      </w:r>
      <w:proofErr w:type="spellStart"/>
      <w:r w:rsidRPr="00E94061">
        <w:t>hilangnya</w:t>
      </w:r>
      <w:proofErr w:type="spellEnd"/>
      <w:r w:rsidRPr="00E94061">
        <w:t xml:space="preserve"> </w:t>
      </w:r>
      <w:proofErr w:type="spellStart"/>
      <w:r w:rsidRPr="00E94061">
        <w:t>presisi</w:t>
      </w:r>
      <w:proofErr w:type="spellEnd"/>
      <w:r w:rsidRPr="00E94061">
        <w:t xml:space="preserve">" </w:t>
      </w:r>
      <w:proofErr w:type="spellStart"/>
      <w:r w:rsidRPr="00E94061">
        <w:t>biasanya</w:t>
      </w:r>
      <w:proofErr w:type="spellEnd"/>
      <w:r w:rsidRPr="00E94061">
        <w:t xml:space="preserve">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>:</w:t>
      </w:r>
    </w:p>
    <w:p w14:paraId="30CCD7EA" w14:textId="0D26376D" w:rsidR="00E94061" w:rsidRPr="00E94061" w:rsidRDefault="00E94061" w:rsidP="00C879BB">
      <w:pPr>
        <w:pStyle w:val="ListParagraph"/>
        <w:numPr>
          <w:ilvl w:val="0"/>
          <w:numId w:val="6"/>
        </w:numPr>
        <w:ind w:left="1440"/>
      </w:pPr>
      <w:proofErr w:type="spellStart"/>
      <w:r w:rsidRPr="00E94061">
        <w:t>Mencoba</w:t>
      </w:r>
      <w:proofErr w:type="spellEnd"/>
      <w:r w:rsidRPr="00E94061">
        <w:t xml:space="preserve"> </w:t>
      </w:r>
      <w:proofErr w:type="spellStart"/>
      <w:r w:rsidRPr="00E94061">
        <w:t>menetapkan</w:t>
      </w:r>
      <w:proofErr w:type="spellEnd"/>
      <w:r w:rsidRPr="00E94061">
        <w:t xml:space="preserve"> </w:t>
      </w:r>
      <w:proofErr w:type="spellStart"/>
      <w:r w:rsidRPr="00E94061">
        <w:t>bilangan</w:t>
      </w:r>
      <w:proofErr w:type="spellEnd"/>
      <w:r w:rsidRPr="00E94061">
        <w:t xml:space="preserve"> real </w:t>
      </w:r>
      <w:proofErr w:type="spellStart"/>
      <w:r w:rsidRPr="00E94061">
        <w:t>ke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tipe</w:t>
      </w:r>
      <w:proofErr w:type="spellEnd"/>
      <w:r w:rsidRPr="00E94061">
        <w:t xml:space="preserve"> data integer.</w:t>
      </w:r>
    </w:p>
    <w:p w14:paraId="09557FA0" w14:textId="2102D1BD" w:rsidR="00E94061" w:rsidRDefault="00E94061" w:rsidP="00C879BB">
      <w:pPr>
        <w:pStyle w:val="ListParagraph"/>
        <w:numPr>
          <w:ilvl w:val="0"/>
          <w:numId w:val="6"/>
        </w:numPr>
        <w:ind w:left="1440"/>
      </w:pPr>
      <w:proofErr w:type="spellStart"/>
      <w:r w:rsidRPr="00E94061">
        <w:t>Mencoba</w:t>
      </w:r>
      <w:proofErr w:type="spellEnd"/>
      <w:r w:rsidRPr="00E94061">
        <w:t xml:space="preserve"> </w:t>
      </w:r>
      <w:proofErr w:type="spellStart"/>
      <w:r w:rsidRPr="00E94061">
        <w:t>menetapkan</w:t>
      </w:r>
      <w:proofErr w:type="spellEnd"/>
      <w:r w:rsidRPr="00E94061">
        <w:t xml:space="preserve"> double </w:t>
      </w:r>
      <w:proofErr w:type="spellStart"/>
      <w:r w:rsidRPr="00E94061">
        <w:t>ke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tipe</w:t>
      </w:r>
      <w:proofErr w:type="spellEnd"/>
      <w:r w:rsidRPr="00E94061">
        <w:t xml:space="preserve"> data integer.</w:t>
      </w:r>
    </w:p>
    <w:p w14:paraId="0435153B" w14:textId="3E5020FF" w:rsidR="00E94061" w:rsidRDefault="00E94061" w:rsidP="00C879BB">
      <w:pPr>
        <w:pStyle w:val="ListParagraph"/>
        <w:ind w:left="1440"/>
      </w:pPr>
    </w:p>
    <w:p w14:paraId="230EA98C" w14:textId="048B25FF" w:rsidR="00C74A93" w:rsidRDefault="00C74A93" w:rsidP="00C879BB">
      <w:pPr>
        <w:pStyle w:val="ListParagraph"/>
        <w:ind w:left="1440"/>
      </w:pPr>
    </w:p>
    <w:p w14:paraId="693D5BB6" w14:textId="77777777" w:rsidR="00C74A93" w:rsidRPr="00E94061" w:rsidRDefault="00C74A93" w:rsidP="00C879BB">
      <w:pPr>
        <w:pStyle w:val="ListParagraph"/>
        <w:ind w:left="1440"/>
      </w:pPr>
    </w:p>
    <w:p w14:paraId="53BAE372" w14:textId="6320AC2A" w:rsidR="00671DED" w:rsidRPr="00E94061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“Reached End of File While Parsing”</w:t>
      </w:r>
    </w:p>
    <w:p w14:paraId="7779AAD6" w14:textId="3823F180" w:rsidR="00E94061" w:rsidRDefault="00E94061" w:rsidP="00C879BB">
      <w:pPr>
        <w:pStyle w:val="ListParagraph"/>
        <w:ind w:left="1080"/>
      </w:pPr>
      <w:proofErr w:type="spellStart"/>
      <w:r w:rsidRPr="00E94061">
        <w:t>Pesan</w:t>
      </w:r>
      <w:proofErr w:type="spellEnd"/>
      <w:r w:rsidRPr="00E94061">
        <w:t xml:space="preserve"> </w:t>
      </w:r>
      <w:proofErr w:type="spellStart"/>
      <w:r w:rsidRPr="00E94061">
        <w:t>kesalahan</w:t>
      </w:r>
      <w:proofErr w:type="spellEnd"/>
      <w:r w:rsidRPr="00E94061">
        <w:t xml:space="preserve">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biasanya</w:t>
      </w:r>
      <w:proofErr w:type="spellEnd"/>
      <w:r w:rsidRPr="00E94061">
        <w:t xml:space="preserve"> </w:t>
      </w:r>
      <w:proofErr w:type="spellStart"/>
      <w:r w:rsidRPr="00E94061">
        <w:t>terjadi</w:t>
      </w:r>
      <w:proofErr w:type="spellEnd"/>
      <w:r w:rsidRPr="00E94061">
        <w:t xml:space="preserve"> di Java </w:t>
      </w:r>
      <w:proofErr w:type="spellStart"/>
      <w:r w:rsidRPr="00E94061">
        <w:t>ketika</w:t>
      </w:r>
      <w:proofErr w:type="spellEnd"/>
      <w:r w:rsidRPr="00E94061">
        <w:t xml:space="preserve"> program </w:t>
      </w:r>
      <w:proofErr w:type="spellStart"/>
      <w:r w:rsidRPr="00E94061">
        <w:t>tidak</w:t>
      </w:r>
      <w:proofErr w:type="spellEnd"/>
      <w:r w:rsidRPr="00E94061">
        <w:t xml:space="preserve"> </w:t>
      </w:r>
      <w:proofErr w:type="spellStart"/>
      <w:r w:rsidRPr="00E94061">
        <w:t>memiliki</w:t>
      </w:r>
      <w:proofErr w:type="spellEnd"/>
      <w:r w:rsidRPr="00E94061">
        <w:t xml:space="preserve"> </w:t>
      </w:r>
      <w:proofErr w:type="spellStart"/>
      <w:r w:rsidRPr="00E94061">
        <w:t>kurung</w:t>
      </w:r>
      <w:proofErr w:type="spellEnd"/>
      <w:r w:rsidRPr="00E94061">
        <w:t xml:space="preserve"> </w:t>
      </w:r>
      <w:proofErr w:type="spellStart"/>
      <w:r w:rsidRPr="00E94061">
        <w:t>kurawal</w:t>
      </w:r>
      <w:proofErr w:type="spellEnd"/>
      <w:r w:rsidRPr="00E94061">
        <w:t xml:space="preserve"> </w:t>
      </w:r>
      <w:proofErr w:type="spellStart"/>
      <w:r w:rsidRPr="00E94061">
        <w:t>penutup</w:t>
      </w:r>
      <w:proofErr w:type="spellEnd"/>
      <w:r w:rsidRPr="00E94061">
        <w:t xml:space="preserve"> (“}”). </w:t>
      </w:r>
      <w:proofErr w:type="spellStart"/>
      <w:r w:rsidRPr="00E94061">
        <w:t>Terkadang</w:t>
      </w:r>
      <w:proofErr w:type="spellEnd"/>
      <w:r w:rsidRPr="00E94061">
        <w:t xml:space="preserve"> </w:t>
      </w:r>
      <w:proofErr w:type="spellStart"/>
      <w:r w:rsidRPr="00E94061">
        <w:t>dapat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cepat</w:t>
      </w:r>
      <w:proofErr w:type="spellEnd"/>
      <w:r w:rsidRPr="00E94061">
        <w:t xml:space="preserve"> </w:t>
      </w:r>
      <w:proofErr w:type="spellStart"/>
      <w:r w:rsidRPr="00E94061">
        <w:t>diperbaiki</w:t>
      </w:r>
      <w:proofErr w:type="spellEnd"/>
      <w:r w:rsidRPr="00E94061">
        <w:t xml:space="preserve"> </w:t>
      </w:r>
      <w:proofErr w:type="spellStart"/>
      <w:r w:rsidRPr="00E94061">
        <w:t>dengan</w:t>
      </w:r>
      <w:proofErr w:type="spellEnd"/>
      <w:r w:rsidRPr="00E94061">
        <w:t xml:space="preserve"> </w:t>
      </w:r>
      <w:proofErr w:type="spellStart"/>
      <w:r w:rsidRPr="00E94061">
        <w:t>menempatkannya</w:t>
      </w:r>
      <w:proofErr w:type="spellEnd"/>
      <w:r w:rsidRPr="00E94061">
        <w:t xml:space="preserve"> di </w:t>
      </w:r>
      <w:proofErr w:type="spellStart"/>
      <w:r w:rsidRPr="00E94061">
        <w:t>akhir</w:t>
      </w:r>
      <w:proofErr w:type="spellEnd"/>
      <w:r w:rsidRPr="00E94061">
        <w:t xml:space="preserve"> </w:t>
      </w:r>
      <w:proofErr w:type="spellStart"/>
      <w:r w:rsidRPr="00E94061">
        <w:t>kode</w:t>
      </w:r>
      <w:proofErr w:type="spellEnd"/>
      <w:r w:rsidRPr="00E94061">
        <w:t>.</w:t>
      </w:r>
    </w:p>
    <w:p w14:paraId="55F4932A" w14:textId="77777777" w:rsidR="00C879BB" w:rsidRPr="00E94061" w:rsidRDefault="00C879BB" w:rsidP="00C879BB">
      <w:pPr>
        <w:pStyle w:val="ListParagraph"/>
        <w:ind w:left="1080"/>
      </w:pPr>
    </w:p>
    <w:p w14:paraId="6C39048C" w14:textId="4199ABB0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“Unreachable Statement”</w:t>
      </w:r>
    </w:p>
    <w:p w14:paraId="29AABED5" w14:textId="26B83758" w:rsidR="00E94061" w:rsidRDefault="00E94061" w:rsidP="00C879BB">
      <w:pPr>
        <w:pStyle w:val="ListParagraph"/>
        <w:ind w:left="1080"/>
      </w:pPr>
      <w:r w:rsidRPr="00E94061">
        <w:t xml:space="preserve">" Unreachable Statement "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pernyataan</w:t>
      </w:r>
      <w:proofErr w:type="spellEnd"/>
      <w:r w:rsidRPr="00E94061">
        <w:t xml:space="preserve"> </w:t>
      </w:r>
      <w:proofErr w:type="spellStart"/>
      <w:r w:rsidRPr="00E94061">
        <w:t>ditulis</w:t>
      </w:r>
      <w:proofErr w:type="spellEnd"/>
      <w:r w:rsidRPr="00E94061">
        <w:t xml:space="preserve"> di </w:t>
      </w:r>
      <w:proofErr w:type="spellStart"/>
      <w:r w:rsidRPr="00E94061">
        <w:t>tempat</w:t>
      </w:r>
      <w:proofErr w:type="spellEnd"/>
      <w:r w:rsidRPr="00E94061">
        <w:t xml:space="preserve"> yang </w:t>
      </w:r>
      <w:proofErr w:type="spellStart"/>
      <w:r w:rsidRPr="00E94061">
        <w:t>mencegahnya</w:t>
      </w:r>
      <w:proofErr w:type="spellEnd"/>
      <w:r w:rsidRPr="00E94061">
        <w:t xml:space="preserve"> </w:t>
      </w:r>
      <w:proofErr w:type="spellStart"/>
      <w:r w:rsidRPr="00E94061">
        <w:t>dieksekusi</w:t>
      </w:r>
      <w:proofErr w:type="spellEnd"/>
      <w:r w:rsidRPr="00E94061">
        <w:t xml:space="preserve">. </w:t>
      </w:r>
      <w:proofErr w:type="spellStart"/>
      <w:r w:rsidRPr="00E94061">
        <w:t>Biasanya</w:t>
      </w:r>
      <w:proofErr w:type="spellEnd"/>
      <w:r w:rsidRPr="00E94061">
        <w:t xml:space="preserve">, </w:t>
      </w: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setelah</w:t>
      </w:r>
      <w:proofErr w:type="spellEnd"/>
      <w:r w:rsidRPr="00E94061">
        <w:t xml:space="preserve"> </w:t>
      </w:r>
      <w:proofErr w:type="spellStart"/>
      <w:r w:rsidRPr="00E94061">
        <w:t>pernyataan</w:t>
      </w:r>
      <w:proofErr w:type="spellEnd"/>
      <w:r w:rsidRPr="00E94061">
        <w:t xml:space="preserve"> break </w:t>
      </w:r>
      <w:proofErr w:type="spellStart"/>
      <w:r w:rsidRPr="00E94061">
        <w:t>atau</w:t>
      </w:r>
      <w:proofErr w:type="spellEnd"/>
      <w:r w:rsidRPr="00E94061">
        <w:t xml:space="preserve"> return.</w:t>
      </w:r>
    </w:p>
    <w:p w14:paraId="043001D1" w14:textId="77777777" w:rsidR="00E94061" w:rsidRPr="00E94061" w:rsidRDefault="00E94061" w:rsidP="00C879BB">
      <w:pPr>
        <w:pStyle w:val="ListParagraph"/>
        <w:ind w:left="1080"/>
      </w:pPr>
    </w:p>
    <w:p w14:paraId="1463ED34" w14:textId="40C2500B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“Variable &lt;X&gt; Might Not Have Been Initialized”</w:t>
      </w:r>
    </w:p>
    <w:p w14:paraId="79859AC5" w14:textId="3BBE4ACB" w:rsidR="00E94061" w:rsidRDefault="00E94061" w:rsidP="00C879BB">
      <w:pPr>
        <w:pStyle w:val="ListParagraph"/>
        <w:ind w:left="1080"/>
      </w:pPr>
      <w:proofErr w:type="spellStart"/>
      <w:r w:rsidRPr="00E94061">
        <w:t>Ini</w:t>
      </w:r>
      <w:proofErr w:type="spellEnd"/>
      <w:r w:rsidRPr="00E94061">
        <w:t xml:space="preserve">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lokal</w:t>
      </w:r>
      <w:proofErr w:type="spellEnd"/>
      <w:r w:rsidRPr="00E94061">
        <w:t xml:space="preserve"> yang </w:t>
      </w:r>
      <w:proofErr w:type="spellStart"/>
      <w:r w:rsidRPr="00E94061">
        <w:t>dideklarasikan</w:t>
      </w:r>
      <w:proofErr w:type="spellEnd"/>
      <w:r w:rsidRPr="00E94061">
        <w:t xml:space="preserve"> </w:t>
      </w:r>
      <w:proofErr w:type="spellStart"/>
      <w:r w:rsidRPr="00E94061">
        <w:t>dalam</w:t>
      </w:r>
      <w:proofErr w:type="spellEnd"/>
      <w:r w:rsidRPr="00E94061">
        <w:t xml:space="preserve"> </w:t>
      </w:r>
      <w:proofErr w:type="spellStart"/>
      <w:r w:rsidRPr="00E94061">
        <w:t>suatu</w:t>
      </w:r>
      <w:proofErr w:type="spellEnd"/>
      <w:r w:rsidRPr="00E94061">
        <w:t xml:space="preserve"> </w:t>
      </w:r>
      <w:proofErr w:type="spellStart"/>
      <w:r w:rsidRPr="00E94061">
        <w:t>metode</w:t>
      </w:r>
      <w:proofErr w:type="spellEnd"/>
      <w:r w:rsidRPr="00E94061">
        <w:t xml:space="preserve"> </w:t>
      </w:r>
      <w:proofErr w:type="spellStart"/>
      <w:r w:rsidRPr="00E94061">
        <w:t>belum</w:t>
      </w:r>
      <w:proofErr w:type="spellEnd"/>
      <w:r w:rsidRPr="00E94061">
        <w:t xml:space="preserve"> </w:t>
      </w:r>
      <w:proofErr w:type="spellStart"/>
      <w:r w:rsidRPr="00E94061">
        <w:t>diinisialisasi</w:t>
      </w:r>
      <w:proofErr w:type="spellEnd"/>
      <w:r w:rsidRPr="00E94061">
        <w:t xml:space="preserve">. </w:t>
      </w:r>
      <w:proofErr w:type="spellStart"/>
      <w:r w:rsidRPr="00E94061">
        <w:t>Itu</w:t>
      </w:r>
      <w:proofErr w:type="spellEnd"/>
      <w:r w:rsidRPr="00E94061">
        <w:t xml:space="preserve"> </w:t>
      </w:r>
      <w:proofErr w:type="spellStart"/>
      <w:r w:rsidRPr="00E94061">
        <w:t>bisa</w:t>
      </w:r>
      <w:proofErr w:type="spellEnd"/>
      <w:r w:rsidRPr="00E94061">
        <w:t xml:space="preserve"> </w:t>
      </w:r>
      <w:proofErr w:type="spellStart"/>
      <w:r w:rsidRPr="00E94061">
        <w:t>terjadi</w:t>
      </w:r>
      <w:proofErr w:type="spellEnd"/>
      <w:r w:rsidRPr="00E94061">
        <w:t xml:space="preserve"> </w:t>
      </w:r>
      <w:proofErr w:type="spellStart"/>
      <w:r w:rsidRPr="00E94061">
        <w:t>ketika</w:t>
      </w:r>
      <w:proofErr w:type="spellEnd"/>
      <w:r w:rsidRPr="00E94061">
        <w:t xml:space="preserve"> </w:t>
      </w:r>
      <w:proofErr w:type="spellStart"/>
      <w:r w:rsidRPr="00E94061">
        <w:t>variabel</w:t>
      </w:r>
      <w:proofErr w:type="spellEnd"/>
      <w:r w:rsidRPr="00E94061">
        <w:t xml:space="preserve"> </w:t>
      </w:r>
      <w:proofErr w:type="spellStart"/>
      <w:r w:rsidRPr="00E94061">
        <w:t>tanpa</w:t>
      </w:r>
      <w:proofErr w:type="spellEnd"/>
      <w:r w:rsidRPr="00E94061">
        <w:t xml:space="preserve"> </w:t>
      </w:r>
      <w:proofErr w:type="spellStart"/>
      <w:r w:rsidRPr="00E94061">
        <w:t>nilai</w:t>
      </w:r>
      <w:proofErr w:type="spellEnd"/>
      <w:r w:rsidRPr="00E94061">
        <w:t xml:space="preserve"> </w:t>
      </w:r>
      <w:proofErr w:type="spellStart"/>
      <w:r w:rsidRPr="00E94061">
        <w:t>awal</w:t>
      </w:r>
      <w:proofErr w:type="spellEnd"/>
      <w:r w:rsidRPr="00E94061">
        <w:t xml:space="preserve"> </w:t>
      </w:r>
      <w:proofErr w:type="spellStart"/>
      <w:r w:rsidRPr="00E94061">
        <w:t>adalah</w:t>
      </w:r>
      <w:proofErr w:type="spellEnd"/>
      <w:r w:rsidRPr="00E94061">
        <w:t xml:space="preserve"> </w:t>
      </w:r>
      <w:proofErr w:type="spellStart"/>
      <w:r w:rsidRPr="00E94061">
        <w:t>bagian</w:t>
      </w:r>
      <w:proofErr w:type="spellEnd"/>
      <w:r w:rsidRPr="00E94061">
        <w:t xml:space="preserve"> </w:t>
      </w:r>
      <w:proofErr w:type="spellStart"/>
      <w:r w:rsidRPr="00E94061">
        <w:t>dari</w:t>
      </w:r>
      <w:proofErr w:type="spellEnd"/>
      <w:r w:rsidRPr="00E94061">
        <w:t xml:space="preserve"> </w:t>
      </w:r>
      <w:proofErr w:type="spellStart"/>
      <w:r w:rsidRPr="00E94061">
        <w:t>pernyataan</w:t>
      </w:r>
      <w:proofErr w:type="spellEnd"/>
      <w:r w:rsidRPr="00E94061">
        <w:t xml:space="preserve"> if.</w:t>
      </w:r>
    </w:p>
    <w:p w14:paraId="0E481B00" w14:textId="77777777" w:rsidR="00E94061" w:rsidRPr="00E94061" w:rsidRDefault="00E94061" w:rsidP="00C879BB">
      <w:pPr>
        <w:pStyle w:val="ListParagraph"/>
        <w:ind w:left="1080"/>
      </w:pPr>
    </w:p>
    <w:p w14:paraId="29196E35" w14:textId="7F408CE3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“Operator ... Cannot be Applied to &lt;X&gt;”</w:t>
      </w:r>
    </w:p>
    <w:p w14:paraId="0087C04C" w14:textId="1D857D84" w:rsidR="00C3714D" w:rsidRPr="00C3714D" w:rsidRDefault="00C3714D" w:rsidP="00C879BB">
      <w:pPr>
        <w:pStyle w:val="ListParagraph"/>
        <w:ind w:left="1080"/>
      </w:pPr>
      <w:proofErr w:type="spellStart"/>
      <w:r w:rsidRPr="00C3714D">
        <w:t>Masalah</w:t>
      </w:r>
      <w:proofErr w:type="spellEnd"/>
      <w:r w:rsidRPr="00C3714D">
        <w:t xml:space="preserve"> </w:t>
      </w:r>
      <w:proofErr w:type="spellStart"/>
      <w:r w:rsidRPr="00C3714D">
        <w:t>ini</w:t>
      </w:r>
      <w:proofErr w:type="spellEnd"/>
      <w:r w:rsidRPr="00C3714D">
        <w:t xml:space="preserve"> </w:t>
      </w:r>
      <w:proofErr w:type="spellStart"/>
      <w:r w:rsidRPr="00C3714D">
        <w:t>terjadi</w:t>
      </w:r>
      <w:proofErr w:type="spellEnd"/>
      <w:r w:rsidRPr="00C3714D">
        <w:t xml:space="preserve"> </w:t>
      </w:r>
      <w:proofErr w:type="spellStart"/>
      <w:r w:rsidRPr="00C3714D">
        <w:t>saat</w:t>
      </w:r>
      <w:proofErr w:type="spellEnd"/>
      <w:r w:rsidRPr="00C3714D">
        <w:t xml:space="preserve"> operator </w:t>
      </w:r>
      <w:proofErr w:type="spellStart"/>
      <w:r w:rsidRPr="00C3714D">
        <w:t>digunakan</w:t>
      </w:r>
      <w:proofErr w:type="spellEnd"/>
      <w:r w:rsidRPr="00C3714D">
        <w:t xml:space="preserve"> </w:t>
      </w:r>
      <w:proofErr w:type="spellStart"/>
      <w:r w:rsidRPr="00C3714D">
        <w:t>untuk</w:t>
      </w:r>
      <w:proofErr w:type="spellEnd"/>
      <w:r w:rsidRPr="00C3714D">
        <w:t xml:space="preserve"> </w:t>
      </w:r>
      <w:proofErr w:type="spellStart"/>
      <w:r w:rsidRPr="00C3714D">
        <w:t>jenis</w:t>
      </w:r>
      <w:proofErr w:type="spellEnd"/>
      <w:r>
        <w:rPr>
          <w:lang w:val="id-ID"/>
        </w:rPr>
        <w:t>/tipe</w:t>
      </w:r>
      <w:r w:rsidRPr="00C3714D">
        <w:t xml:space="preserve">, </w:t>
      </w:r>
      <w:proofErr w:type="spellStart"/>
      <w:r w:rsidRPr="00C3714D">
        <w:t>bukan</w:t>
      </w:r>
      <w:proofErr w:type="spellEnd"/>
      <w:r w:rsidRPr="00C3714D">
        <w:t xml:space="preserve"> </w:t>
      </w:r>
      <w:proofErr w:type="spellStart"/>
      <w:r w:rsidRPr="00C3714D">
        <w:t>dalam</w:t>
      </w:r>
      <w:proofErr w:type="spellEnd"/>
      <w:r w:rsidRPr="00C3714D">
        <w:t xml:space="preserve"> </w:t>
      </w:r>
      <w:proofErr w:type="spellStart"/>
      <w:r w:rsidRPr="00C3714D">
        <w:t>definisinya</w:t>
      </w:r>
      <w:proofErr w:type="spellEnd"/>
      <w:r w:rsidRPr="00C3714D">
        <w:t>.</w:t>
      </w:r>
    </w:p>
    <w:p w14:paraId="6A69E203" w14:textId="252D009B" w:rsidR="00E94061" w:rsidRDefault="00C3714D" w:rsidP="00C879BB">
      <w:pPr>
        <w:pStyle w:val="ListParagraph"/>
        <w:ind w:left="1080"/>
      </w:pPr>
      <w:proofErr w:type="spellStart"/>
      <w:r w:rsidRPr="00C3714D">
        <w:t>Ini</w:t>
      </w:r>
      <w:proofErr w:type="spellEnd"/>
      <w:r w:rsidRPr="00C3714D">
        <w:t xml:space="preserve"> </w:t>
      </w:r>
      <w:proofErr w:type="spellStart"/>
      <w:r w:rsidRPr="00C3714D">
        <w:t>sering</w:t>
      </w:r>
      <w:proofErr w:type="spellEnd"/>
      <w:r w:rsidRPr="00C3714D">
        <w:t xml:space="preserve"> </w:t>
      </w:r>
      <w:proofErr w:type="spellStart"/>
      <w:r w:rsidRPr="00C3714D">
        <w:t>terjadi</w:t>
      </w:r>
      <w:proofErr w:type="spellEnd"/>
      <w:r w:rsidRPr="00C3714D">
        <w:t xml:space="preserve"> </w:t>
      </w:r>
      <w:proofErr w:type="spellStart"/>
      <w:r w:rsidRPr="00C3714D">
        <w:t>ketika</w:t>
      </w:r>
      <w:proofErr w:type="spellEnd"/>
      <w:r w:rsidRPr="00C3714D">
        <w:t xml:space="preserve"> </w:t>
      </w:r>
      <w:proofErr w:type="spellStart"/>
      <w:r w:rsidRPr="00C3714D">
        <w:t>kode</w:t>
      </w:r>
      <w:proofErr w:type="spellEnd"/>
      <w:r w:rsidRPr="00C3714D">
        <w:t xml:space="preserve"> Java </w:t>
      </w:r>
      <w:proofErr w:type="spellStart"/>
      <w:r w:rsidRPr="00C3714D">
        <w:t>mencoba</w:t>
      </w:r>
      <w:proofErr w:type="spellEnd"/>
      <w:r w:rsidRPr="00C3714D">
        <w:t xml:space="preserve"> </w:t>
      </w:r>
      <w:proofErr w:type="spellStart"/>
      <w:r w:rsidRPr="00C3714D">
        <w:t>menggunakan</w:t>
      </w:r>
      <w:proofErr w:type="spellEnd"/>
      <w:r w:rsidRPr="00C3714D">
        <w:t xml:space="preserve"> string </w:t>
      </w:r>
      <w:proofErr w:type="spellStart"/>
      <w:r w:rsidRPr="00C3714D">
        <w:t>tipe</w:t>
      </w:r>
      <w:proofErr w:type="spellEnd"/>
      <w:r w:rsidRPr="00C3714D">
        <w:t xml:space="preserve"> </w:t>
      </w:r>
      <w:proofErr w:type="spellStart"/>
      <w:r w:rsidRPr="00C3714D">
        <w:t>dalam</w:t>
      </w:r>
      <w:proofErr w:type="spellEnd"/>
      <w:r w:rsidRPr="00C3714D">
        <w:t xml:space="preserve"> </w:t>
      </w:r>
      <w:proofErr w:type="spellStart"/>
      <w:r w:rsidRPr="00C3714D">
        <w:t>perhitungan</w:t>
      </w:r>
      <w:proofErr w:type="spellEnd"/>
      <w:r w:rsidRPr="00C3714D">
        <w:t xml:space="preserve">. </w:t>
      </w:r>
      <w:proofErr w:type="spellStart"/>
      <w:r w:rsidRPr="00C3714D">
        <w:t>Untuk</w:t>
      </w:r>
      <w:proofErr w:type="spellEnd"/>
      <w:r w:rsidRPr="00C3714D">
        <w:t xml:space="preserve"> </w:t>
      </w:r>
      <w:proofErr w:type="spellStart"/>
      <w:r w:rsidRPr="00C3714D">
        <w:t>memperbaikinya</w:t>
      </w:r>
      <w:proofErr w:type="spellEnd"/>
      <w:r w:rsidRPr="00C3714D">
        <w:t xml:space="preserve">, string </w:t>
      </w:r>
      <w:proofErr w:type="spellStart"/>
      <w:r w:rsidRPr="00C3714D">
        <w:t>perlu</w:t>
      </w:r>
      <w:proofErr w:type="spellEnd"/>
      <w:r w:rsidRPr="00C3714D">
        <w:t xml:space="preserve"> </w:t>
      </w:r>
      <w:proofErr w:type="spellStart"/>
      <w:r w:rsidRPr="00C3714D">
        <w:t>dikonversi</w:t>
      </w:r>
      <w:proofErr w:type="spellEnd"/>
      <w:r w:rsidRPr="00C3714D">
        <w:t xml:space="preserve"> </w:t>
      </w:r>
      <w:proofErr w:type="spellStart"/>
      <w:r w:rsidRPr="00C3714D">
        <w:t>ke</w:t>
      </w:r>
      <w:proofErr w:type="spellEnd"/>
      <w:r w:rsidRPr="00C3714D">
        <w:t xml:space="preserve"> integer </w:t>
      </w:r>
      <w:proofErr w:type="spellStart"/>
      <w:r w:rsidRPr="00C3714D">
        <w:t>atau</w:t>
      </w:r>
      <w:proofErr w:type="spellEnd"/>
      <w:r w:rsidRPr="00C3714D">
        <w:t xml:space="preserve"> float.</w:t>
      </w:r>
    </w:p>
    <w:p w14:paraId="4A7CF102" w14:textId="77777777" w:rsidR="00C3714D" w:rsidRPr="00C3714D" w:rsidRDefault="00C3714D" w:rsidP="00C879BB">
      <w:pPr>
        <w:pStyle w:val="ListParagraph"/>
        <w:ind w:left="1080"/>
      </w:pPr>
    </w:p>
    <w:p w14:paraId="6550E4A0" w14:textId="3636A422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“Inconvertible Types”</w:t>
      </w:r>
    </w:p>
    <w:p w14:paraId="3F4BF50B" w14:textId="3392849D" w:rsidR="00C3714D" w:rsidRDefault="00C3714D" w:rsidP="00C879BB">
      <w:pPr>
        <w:pStyle w:val="ListParagraph"/>
        <w:ind w:left="1080"/>
      </w:pPr>
      <w:proofErr w:type="spellStart"/>
      <w:r>
        <w:t>Kesalahan</w:t>
      </w:r>
      <w:proofErr w:type="spellEnd"/>
      <w:r>
        <w:t xml:space="preserve"> "</w:t>
      </w:r>
      <w:r w:rsidRPr="00C3714D">
        <w:t xml:space="preserve"> Inconvertible Types”</w:t>
      </w:r>
      <w:r>
        <w:t xml:space="preserve">"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ilegal</w:t>
      </w:r>
      <w:proofErr w:type="spellEnd"/>
      <w:r>
        <w:t>.</w:t>
      </w:r>
    </w:p>
    <w:p w14:paraId="69436DFD" w14:textId="16F63BED" w:rsidR="00C3714D" w:rsidRDefault="00C3714D" w:rsidP="00C879BB">
      <w:pPr>
        <w:pStyle w:val="ListParagraph"/>
        <w:ind w:left="1080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7F65B21C" w14:textId="77777777" w:rsidR="00C3714D" w:rsidRPr="00C3714D" w:rsidRDefault="00C3714D" w:rsidP="00C879BB">
      <w:pPr>
        <w:pStyle w:val="ListParagraph"/>
        <w:ind w:left="1080"/>
      </w:pPr>
    </w:p>
    <w:p w14:paraId="53DDC112" w14:textId="7B6ED328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“Missing Return Value”</w:t>
      </w:r>
    </w:p>
    <w:p w14:paraId="565F16F8" w14:textId="7947D6B4" w:rsidR="00C3714D" w:rsidRDefault="00C3714D" w:rsidP="00C879BB">
      <w:pPr>
        <w:pStyle w:val="ListParagraph"/>
        <w:ind w:left="1080"/>
      </w:pPr>
      <w:r>
        <w:t xml:space="preserve">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r w:rsidRPr="00C3714D">
        <w:t xml:space="preserve"> Missing Return Value </w:t>
      </w:r>
      <w:r>
        <w:t xml:space="preserve">"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salah.</w:t>
      </w:r>
    </w:p>
    <w:p w14:paraId="65A79074" w14:textId="50F07766" w:rsidR="00C3714D" w:rsidRDefault="00C3714D" w:rsidP="00C879BB">
      <w:pPr>
        <w:pStyle w:val="ListParagraph"/>
        <w:ind w:left="1080"/>
      </w:pPr>
      <w:proofErr w:type="spellStart"/>
      <w:r>
        <w:t>Biasanya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3421750C" w14:textId="77777777" w:rsidR="00C3714D" w:rsidRPr="00C3714D" w:rsidRDefault="00C3714D" w:rsidP="00C879BB">
      <w:pPr>
        <w:pStyle w:val="ListParagraph"/>
        <w:ind w:left="1080"/>
      </w:pPr>
    </w:p>
    <w:p w14:paraId="01C02E10" w14:textId="029423E8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 xml:space="preserve">“Cannot Return a Value </w:t>
      </w:r>
      <w:proofErr w:type="gramStart"/>
      <w:r w:rsidRPr="00E94061">
        <w:rPr>
          <w:b/>
          <w:bCs/>
        </w:rPr>
        <w:t>From</w:t>
      </w:r>
      <w:proofErr w:type="gramEnd"/>
      <w:r w:rsidRPr="00E94061">
        <w:rPr>
          <w:b/>
          <w:bCs/>
        </w:rPr>
        <w:t xml:space="preserve"> Method Whose Result Type Is Void”</w:t>
      </w:r>
    </w:p>
    <w:p w14:paraId="20554848" w14:textId="77777777" w:rsidR="00C3714D" w:rsidRDefault="00C3714D" w:rsidP="00C879BB">
      <w:pPr>
        <w:pStyle w:val="ListParagraph"/>
        <w:ind w:left="1080"/>
      </w:pPr>
      <w:proofErr w:type="spellStart"/>
      <w:r>
        <w:t>Kesalahan</w:t>
      </w:r>
      <w:proofErr w:type="spellEnd"/>
      <w:r>
        <w:t xml:space="preserve"> Java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</w:t>
      </w:r>
    </w:p>
    <w:p w14:paraId="083226E5" w14:textId="548479F4" w:rsidR="00C3714D" w:rsidRDefault="00C3714D" w:rsidP="00C879BB">
      <w:pPr>
        <w:pStyle w:val="ListParagraph"/>
        <w:ind w:left="1080"/>
        <w:rPr>
          <w:lang w:val="id-ID"/>
        </w:rPr>
      </w:pPr>
      <w:proofErr w:type="spellStart"/>
      <w:r>
        <w:t>Seringkali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cara</w:t>
      </w:r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lang w:val="id-ID"/>
        </w:rPr>
        <w:t>signature method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instance void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diubah</w:t>
      </w:r>
      <w:proofErr w:type="spellEnd"/>
      <w:r>
        <w:t xml:space="preserve"> </w:t>
      </w:r>
      <w:r>
        <w:rPr>
          <w:lang w:val="id-ID"/>
        </w:rPr>
        <w:t>.</w:t>
      </w:r>
      <w:proofErr w:type="gramEnd"/>
    </w:p>
    <w:p w14:paraId="79476997" w14:textId="77777777" w:rsidR="00C3714D" w:rsidRPr="00C3714D" w:rsidRDefault="00C3714D" w:rsidP="00C879BB">
      <w:pPr>
        <w:pStyle w:val="ListParagraph"/>
        <w:ind w:left="1080"/>
        <w:rPr>
          <w:lang w:val="id-ID"/>
        </w:rPr>
      </w:pPr>
    </w:p>
    <w:p w14:paraId="052DEFE5" w14:textId="43AAD1E6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 xml:space="preserve">“Non-Static Variable ... Cannot Be Referenced </w:t>
      </w:r>
      <w:proofErr w:type="gramStart"/>
      <w:r w:rsidRPr="00E94061">
        <w:rPr>
          <w:b/>
          <w:bCs/>
        </w:rPr>
        <w:t>From</w:t>
      </w:r>
      <w:proofErr w:type="gramEnd"/>
      <w:r w:rsidRPr="00E94061">
        <w:rPr>
          <w:b/>
          <w:bCs/>
        </w:rPr>
        <w:t xml:space="preserve"> a Static Context”</w:t>
      </w:r>
    </w:p>
    <w:p w14:paraId="0D2D06A7" w14:textId="29E3D383" w:rsidR="00C3714D" w:rsidRDefault="00C3714D" w:rsidP="00C879BB">
      <w:pPr>
        <w:pStyle w:val="ListParagraph"/>
        <w:ind w:left="1080"/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</w:t>
      </w:r>
      <w:proofErr w:type="spellEnd"/>
      <w:r>
        <w:rPr>
          <w:lang w:val="id-ID"/>
        </w:rPr>
        <w:t>i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non-statis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statis.</w:t>
      </w:r>
    </w:p>
    <w:p w14:paraId="1364EFDD" w14:textId="77777777" w:rsidR="00C3714D" w:rsidRDefault="00C3714D" w:rsidP="00C879BB">
      <w:pPr>
        <w:pStyle w:val="ListParagraph"/>
        <w:ind w:left="1080"/>
      </w:pPr>
    </w:p>
    <w:p w14:paraId="5A61BDA9" w14:textId="24360A4E" w:rsidR="00C3714D" w:rsidRDefault="00C3714D" w:rsidP="00C879BB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"</w:t>
      </w:r>
      <w:proofErr w:type="spellStart"/>
      <w:r>
        <w:t>variabel</w:t>
      </w:r>
      <w:proofErr w:type="spellEnd"/>
      <w:r>
        <w:t xml:space="preserve"> non-statis . . 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direferensikan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statis,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2B5F134" w14:textId="2E5A511F" w:rsidR="00C3714D" w:rsidRDefault="00C3714D" w:rsidP="00C879BB">
      <w:pPr>
        <w:pStyle w:val="ListParagraph"/>
        <w:numPr>
          <w:ilvl w:val="0"/>
          <w:numId w:val="7"/>
        </w:numPr>
        <w:ind w:left="180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statis di </w:t>
      </w:r>
      <w:r>
        <w:rPr>
          <w:lang w:val="id-ID"/>
        </w:rPr>
        <w:t>signature</w:t>
      </w:r>
      <w:r>
        <w:t>.</w:t>
      </w:r>
    </w:p>
    <w:p w14:paraId="0B432AC4" w14:textId="71F4382B" w:rsidR="00C3714D" w:rsidRDefault="00C3714D" w:rsidP="00C879BB">
      <w:pPr>
        <w:pStyle w:val="ListParagraph"/>
        <w:numPr>
          <w:ilvl w:val="0"/>
          <w:numId w:val="7"/>
        </w:numPr>
        <w:ind w:left="180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objek</w:t>
      </w:r>
      <w:proofErr w:type="spellEnd"/>
      <w:r>
        <w:t xml:space="preserve"> non-statis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statis.</w:t>
      </w:r>
    </w:p>
    <w:p w14:paraId="411BCEC5" w14:textId="77777777" w:rsidR="00C74A93" w:rsidRDefault="00C74A93" w:rsidP="00C74A93"/>
    <w:p w14:paraId="09C60117" w14:textId="77777777" w:rsidR="00C3714D" w:rsidRPr="00C3714D" w:rsidRDefault="00C3714D" w:rsidP="00C879BB">
      <w:pPr>
        <w:pStyle w:val="ListParagraph"/>
        <w:ind w:left="1800"/>
      </w:pPr>
    </w:p>
    <w:p w14:paraId="6428AF82" w14:textId="0C24731A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 xml:space="preserve">“Non-Static Method ... Cannot Be Referenced </w:t>
      </w:r>
      <w:proofErr w:type="gramStart"/>
      <w:r w:rsidRPr="00E94061">
        <w:rPr>
          <w:b/>
          <w:bCs/>
        </w:rPr>
        <w:t>From</w:t>
      </w:r>
      <w:proofErr w:type="gramEnd"/>
      <w:r w:rsidRPr="00E94061">
        <w:rPr>
          <w:b/>
          <w:bCs/>
        </w:rPr>
        <w:t xml:space="preserve"> a Static Context”</w:t>
      </w:r>
    </w:p>
    <w:p w14:paraId="1435CCE9" w14:textId="77777777" w:rsidR="00C3714D" w:rsidRDefault="00C3714D" w:rsidP="00C879BB">
      <w:pPr>
        <w:pStyle w:val="ListParagraph"/>
        <w:ind w:left="108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non-statis di </w:t>
      </w:r>
      <w:proofErr w:type="spellStart"/>
      <w:r>
        <w:t>kelas</w:t>
      </w:r>
      <w:proofErr w:type="spellEnd"/>
      <w:r>
        <w:t xml:space="preserve"> non-statis.</w:t>
      </w:r>
    </w:p>
    <w:p w14:paraId="6D605235" w14:textId="595FC9C4" w:rsidR="00C3714D" w:rsidRDefault="00C3714D" w:rsidP="00C879BB">
      <w:pPr>
        <w:pStyle w:val="ListParagraph"/>
        <w:ind w:left="1080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non-statis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non-statis.</w:t>
      </w:r>
    </w:p>
    <w:p w14:paraId="4ACC41F0" w14:textId="77777777" w:rsidR="00C3714D" w:rsidRPr="00C3714D" w:rsidRDefault="00C3714D" w:rsidP="00C879BB">
      <w:pPr>
        <w:pStyle w:val="ListParagraph"/>
        <w:ind w:left="1080"/>
      </w:pPr>
    </w:p>
    <w:p w14:paraId="1F472AC0" w14:textId="190A76F2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“(array) &lt;X&gt; Not Initialized”</w:t>
      </w:r>
    </w:p>
    <w:p w14:paraId="4181E4D3" w14:textId="22BEA008" w:rsidR="00C3714D" w:rsidRDefault="00C3714D" w:rsidP="00C879BB">
      <w:pPr>
        <w:pStyle w:val="ListParagraph"/>
        <w:ind w:left="1080"/>
      </w:pPr>
      <w:r w:rsidRPr="00C3714D">
        <w:t xml:space="preserve">Anda </w:t>
      </w:r>
      <w:proofErr w:type="spellStart"/>
      <w:r w:rsidRPr="00C3714D">
        <w:t>akan</w:t>
      </w:r>
      <w:proofErr w:type="spellEnd"/>
      <w:r w:rsidRPr="00C3714D">
        <w:t xml:space="preserve"> </w:t>
      </w:r>
      <w:proofErr w:type="spellStart"/>
      <w:r w:rsidRPr="00C3714D">
        <w:t>mendapatkan</w:t>
      </w:r>
      <w:proofErr w:type="spellEnd"/>
      <w:r w:rsidRPr="00C3714D">
        <w:t xml:space="preserve"> </w:t>
      </w:r>
      <w:proofErr w:type="spellStart"/>
      <w:r w:rsidRPr="00C3714D">
        <w:t>pesan</w:t>
      </w:r>
      <w:proofErr w:type="spellEnd"/>
      <w:r w:rsidRPr="00C3714D">
        <w:t xml:space="preserve"> “(array) &lt;X&gt; not initialized” </w:t>
      </w:r>
      <w:proofErr w:type="spellStart"/>
      <w:r w:rsidRPr="00C3714D">
        <w:t>ketika</w:t>
      </w:r>
      <w:proofErr w:type="spellEnd"/>
      <w:r w:rsidRPr="00C3714D">
        <w:t xml:space="preserve"> </w:t>
      </w:r>
      <w:proofErr w:type="spellStart"/>
      <w:r w:rsidRPr="00C3714D">
        <w:t>sebuah</w:t>
      </w:r>
      <w:proofErr w:type="spellEnd"/>
      <w:r w:rsidRPr="00C3714D">
        <w:t xml:space="preserve"> array </w:t>
      </w:r>
      <w:proofErr w:type="spellStart"/>
      <w:r w:rsidRPr="00C3714D">
        <w:t>telah</w:t>
      </w:r>
      <w:proofErr w:type="spellEnd"/>
      <w:r w:rsidRPr="00C3714D">
        <w:t xml:space="preserve"> </w:t>
      </w:r>
      <w:proofErr w:type="spellStart"/>
      <w:r w:rsidRPr="00C3714D">
        <w:t>dideklarasikan</w:t>
      </w:r>
      <w:proofErr w:type="spellEnd"/>
      <w:r w:rsidRPr="00C3714D">
        <w:t xml:space="preserve"> </w:t>
      </w:r>
      <w:proofErr w:type="spellStart"/>
      <w:r w:rsidRPr="00C3714D">
        <w:t>tetapi</w:t>
      </w:r>
      <w:proofErr w:type="spellEnd"/>
      <w:r w:rsidRPr="00C3714D">
        <w:t xml:space="preserve"> </w:t>
      </w:r>
      <w:proofErr w:type="spellStart"/>
      <w:r w:rsidRPr="00C3714D">
        <w:t>tidak</w:t>
      </w:r>
      <w:proofErr w:type="spellEnd"/>
      <w:r w:rsidRPr="00C3714D">
        <w:t xml:space="preserve"> </w:t>
      </w:r>
      <w:proofErr w:type="spellStart"/>
      <w:r w:rsidRPr="00C3714D">
        <w:t>diinisialisasi</w:t>
      </w:r>
      <w:proofErr w:type="spellEnd"/>
      <w:r w:rsidRPr="00C3714D">
        <w:t xml:space="preserve">. Array </w:t>
      </w:r>
      <w:proofErr w:type="spellStart"/>
      <w:r w:rsidRPr="00C3714D">
        <w:t>tetap</w:t>
      </w:r>
      <w:proofErr w:type="spellEnd"/>
      <w:r w:rsidRPr="00C3714D">
        <w:t xml:space="preserve"> </w:t>
      </w:r>
      <w:proofErr w:type="spellStart"/>
      <w:r w:rsidRPr="00C3714D">
        <w:t>panjangnya</w:t>
      </w:r>
      <w:proofErr w:type="spellEnd"/>
      <w:r w:rsidRPr="00C3714D">
        <w:t xml:space="preserve"> </w:t>
      </w:r>
      <w:proofErr w:type="spellStart"/>
      <w:r w:rsidRPr="00C3714D">
        <w:t>sehingga</w:t>
      </w:r>
      <w:proofErr w:type="spellEnd"/>
      <w:r w:rsidRPr="00C3714D">
        <w:t xml:space="preserve"> </w:t>
      </w:r>
      <w:proofErr w:type="spellStart"/>
      <w:r w:rsidRPr="00C3714D">
        <w:t>setiap</w:t>
      </w:r>
      <w:proofErr w:type="spellEnd"/>
      <w:r w:rsidRPr="00C3714D">
        <w:t xml:space="preserve"> array </w:t>
      </w:r>
      <w:proofErr w:type="spellStart"/>
      <w:r w:rsidRPr="00C3714D">
        <w:t>perlu</w:t>
      </w:r>
      <w:proofErr w:type="spellEnd"/>
      <w:r w:rsidRPr="00C3714D">
        <w:t xml:space="preserve"> </w:t>
      </w:r>
      <w:proofErr w:type="spellStart"/>
      <w:r w:rsidRPr="00C3714D">
        <w:t>diinisialisasi</w:t>
      </w:r>
      <w:proofErr w:type="spellEnd"/>
      <w:r w:rsidRPr="00C3714D">
        <w:t xml:space="preserve"> </w:t>
      </w:r>
      <w:proofErr w:type="spellStart"/>
      <w:r w:rsidRPr="00C3714D">
        <w:t>dengan</w:t>
      </w:r>
      <w:proofErr w:type="spellEnd"/>
      <w:r w:rsidRPr="00C3714D">
        <w:t xml:space="preserve"> </w:t>
      </w:r>
      <w:proofErr w:type="spellStart"/>
      <w:r w:rsidRPr="00C3714D">
        <w:t>panjang</w:t>
      </w:r>
      <w:proofErr w:type="spellEnd"/>
      <w:r w:rsidRPr="00C3714D">
        <w:t xml:space="preserve"> yang </w:t>
      </w:r>
      <w:proofErr w:type="spellStart"/>
      <w:r w:rsidRPr="00C3714D">
        <w:t>diinginkan</w:t>
      </w:r>
      <w:proofErr w:type="spellEnd"/>
      <w:r w:rsidRPr="00C3714D">
        <w:t>.</w:t>
      </w:r>
    </w:p>
    <w:p w14:paraId="060E0A5B" w14:textId="77777777" w:rsidR="00C879BB" w:rsidRPr="00C3714D" w:rsidRDefault="00C879BB" w:rsidP="00C879BB">
      <w:pPr>
        <w:pStyle w:val="ListParagraph"/>
        <w:ind w:left="1080"/>
      </w:pPr>
    </w:p>
    <w:p w14:paraId="47EC4747" w14:textId="16617071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StringIndexOutOfBoundsException</w:t>
      </w:r>
      <w:proofErr w:type="spellEnd"/>
      <w:r w:rsidRPr="00E94061">
        <w:rPr>
          <w:b/>
          <w:bCs/>
        </w:rPr>
        <w:t>”</w:t>
      </w:r>
    </w:p>
    <w:p w14:paraId="0090E446" w14:textId="77777777" w:rsidR="00C3714D" w:rsidRPr="00C3714D" w:rsidRDefault="00C3714D" w:rsidP="00C879BB">
      <w:pPr>
        <w:pStyle w:val="ListParagraph"/>
        <w:ind w:left="1080"/>
      </w:pPr>
      <w:proofErr w:type="spellStart"/>
      <w:r w:rsidRPr="00C3714D">
        <w:t>Ini</w:t>
      </w:r>
      <w:proofErr w:type="spellEnd"/>
      <w:r w:rsidRPr="00C3714D">
        <w:t xml:space="preserve"> </w:t>
      </w:r>
      <w:proofErr w:type="spellStart"/>
      <w:r w:rsidRPr="00C3714D">
        <w:t>adalah</w:t>
      </w:r>
      <w:proofErr w:type="spellEnd"/>
      <w:r w:rsidRPr="00C3714D">
        <w:t xml:space="preserve"> </w:t>
      </w:r>
      <w:proofErr w:type="spellStart"/>
      <w:r w:rsidRPr="00C3714D">
        <w:t>masalah</w:t>
      </w:r>
      <w:proofErr w:type="spellEnd"/>
      <w:r w:rsidRPr="00C3714D">
        <w:t xml:space="preserve"> yang </w:t>
      </w:r>
      <w:proofErr w:type="spellStart"/>
      <w:r w:rsidRPr="00C3714D">
        <w:t>terjadi</w:t>
      </w:r>
      <w:proofErr w:type="spellEnd"/>
      <w:r w:rsidRPr="00C3714D">
        <w:t xml:space="preserve"> </w:t>
      </w:r>
      <w:proofErr w:type="spellStart"/>
      <w:r w:rsidRPr="00C3714D">
        <w:t>saat</w:t>
      </w:r>
      <w:proofErr w:type="spellEnd"/>
      <w:r w:rsidRPr="00C3714D">
        <w:t xml:space="preserve"> </w:t>
      </w:r>
      <w:proofErr w:type="spellStart"/>
      <w:r w:rsidRPr="00C3714D">
        <w:t>kode</w:t>
      </w:r>
      <w:proofErr w:type="spellEnd"/>
      <w:r w:rsidRPr="00C3714D">
        <w:t xml:space="preserve"> </w:t>
      </w:r>
      <w:proofErr w:type="spellStart"/>
      <w:r w:rsidRPr="00C3714D">
        <w:t>mencoba</w:t>
      </w:r>
      <w:proofErr w:type="spellEnd"/>
      <w:r w:rsidRPr="00C3714D">
        <w:t xml:space="preserve"> </w:t>
      </w:r>
      <w:proofErr w:type="spellStart"/>
      <w:r w:rsidRPr="00C3714D">
        <w:t>mengakses</w:t>
      </w:r>
      <w:proofErr w:type="spellEnd"/>
      <w:r w:rsidRPr="00C3714D">
        <w:t xml:space="preserve"> </w:t>
      </w:r>
      <w:proofErr w:type="spellStart"/>
      <w:r w:rsidRPr="00C3714D">
        <w:t>bagian</w:t>
      </w:r>
      <w:proofErr w:type="spellEnd"/>
      <w:r w:rsidRPr="00C3714D">
        <w:t xml:space="preserve"> </w:t>
      </w:r>
      <w:proofErr w:type="spellStart"/>
      <w:r w:rsidRPr="00C3714D">
        <w:t>dari</w:t>
      </w:r>
      <w:proofErr w:type="spellEnd"/>
      <w:r w:rsidRPr="00C3714D">
        <w:t xml:space="preserve"> string yang </w:t>
      </w:r>
      <w:proofErr w:type="spellStart"/>
      <w:r w:rsidRPr="00C3714D">
        <w:t>tidak</w:t>
      </w:r>
      <w:proofErr w:type="spellEnd"/>
      <w:r w:rsidRPr="00C3714D">
        <w:t xml:space="preserve"> </w:t>
      </w:r>
      <w:proofErr w:type="spellStart"/>
      <w:r w:rsidRPr="00C3714D">
        <w:t>berada</w:t>
      </w:r>
      <w:proofErr w:type="spellEnd"/>
      <w:r w:rsidRPr="00C3714D">
        <w:t xml:space="preserve"> </w:t>
      </w:r>
      <w:proofErr w:type="spellStart"/>
      <w:r w:rsidRPr="00C3714D">
        <w:t>dalam</w:t>
      </w:r>
      <w:proofErr w:type="spellEnd"/>
      <w:r w:rsidRPr="00C3714D">
        <w:t xml:space="preserve"> </w:t>
      </w:r>
      <w:proofErr w:type="spellStart"/>
      <w:r w:rsidRPr="00C3714D">
        <w:t>batas</w:t>
      </w:r>
      <w:proofErr w:type="spellEnd"/>
      <w:r w:rsidRPr="00C3714D">
        <w:t xml:space="preserve"> string. </w:t>
      </w:r>
      <w:proofErr w:type="spellStart"/>
      <w:r w:rsidRPr="00C3714D">
        <w:t>Biasanya</w:t>
      </w:r>
      <w:proofErr w:type="spellEnd"/>
      <w:r w:rsidRPr="00C3714D">
        <w:t xml:space="preserve">, </w:t>
      </w:r>
      <w:proofErr w:type="spellStart"/>
      <w:r w:rsidRPr="00C3714D">
        <w:t>ini</w:t>
      </w:r>
      <w:proofErr w:type="spellEnd"/>
      <w:r w:rsidRPr="00C3714D">
        <w:t xml:space="preserve"> </w:t>
      </w:r>
      <w:proofErr w:type="spellStart"/>
      <w:r w:rsidRPr="00C3714D">
        <w:t>terjadi</w:t>
      </w:r>
      <w:proofErr w:type="spellEnd"/>
      <w:r w:rsidRPr="00C3714D">
        <w:t xml:space="preserve"> </w:t>
      </w:r>
      <w:proofErr w:type="spellStart"/>
      <w:r w:rsidRPr="00C3714D">
        <w:t>ketika</w:t>
      </w:r>
      <w:proofErr w:type="spellEnd"/>
      <w:r w:rsidRPr="00C3714D">
        <w:t xml:space="preserve"> </w:t>
      </w:r>
      <w:proofErr w:type="spellStart"/>
      <w:r w:rsidRPr="00C3714D">
        <w:t>kode</w:t>
      </w:r>
      <w:proofErr w:type="spellEnd"/>
      <w:r w:rsidRPr="00C3714D">
        <w:t xml:space="preserve"> </w:t>
      </w:r>
      <w:proofErr w:type="spellStart"/>
      <w:r w:rsidRPr="00C3714D">
        <w:t>mencoba</w:t>
      </w:r>
      <w:proofErr w:type="spellEnd"/>
      <w:r w:rsidRPr="00C3714D">
        <w:t xml:space="preserve"> </w:t>
      </w:r>
      <w:proofErr w:type="spellStart"/>
      <w:r w:rsidRPr="00C3714D">
        <w:t>membuat</w:t>
      </w:r>
      <w:proofErr w:type="spellEnd"/>
      <w:r w:rsidRPr="00C3714D">
        <w:t xml:space="preserve"> substring </w:t>
      </w:r>
      <w:proofErr w:type="spellStart"/>
      <w:r w:rsidRPr="00C3714D">
        <w:t>dari</w:t>
      </w:r>
      <w:proofErr w:type="spellEnd"/>
      <w:r w:rsidRPr="00C3714D">
        <w:t xml:space="preserve"> string yang </w:t>
      </w:r>
      <w:proofErr w:type="spellStart"/>
      <w:r w:rsidRPr="00C3714D">
        <w:t>panjangnya</w:t>
      </w:r>
      <w:proofErr w:type="spellEnd"/>
      <w:r w:rsidRPr="00C3714D">
        <w:t xml:space="preserve"> </w:t>
      </w:r>
      <w:proofErr w:type="spellStart"/>
      <w:r w:rsidRPr="00C3714D">
        <w:t>tidak</w:t>
      </w:r>
      <w:proofErr w:type="spellEnd"/>
      <w:r w:rsidRPr="00C3714D">
        <w:t xml:space="preserve"> </w:t>
      </w:r>
      <w:proofErr w:type="spellStart"/>
      <w:r w:rsidRPr="00C3714D">
        <w:t>sama</w:t>
      </w:r>
      <w:proofErr w:type="spellEnd"/>
      <w:r w:rsidRPr="00C3714D">
        <w:t xml:space="preserve"> </w:t>
      </w:r>
      <w:proofErr w:type="spellStart"/>
      <w:r w:rsidRPr="00C3714D">
        <w:t>dengan</w:t>
      </w:r>
      <w:proofErr w:type="spellEnd"/>
      <w:r w:rsidRPr="00C3714D">
        <w:t xml:space="preserve"> parameter.</w:t>
      </w:r>
    </w:p>
    <w:p w14:paraId="51920F2B" w14:textId="77777777" w:rsidR="00C3714D" w:rsidRPr="00C3714D" w:rsidRDefault="00C3714D" w:rsidP="00C879BB">
      <w:pPr>
        <w:pStyle w:val="ListParagraph"/>
        <w:ind w:left="1080"/>
      </w:pPr>
    </w:p>
    <w:p w14:paraId="33235C1E" w14:textId="63E06583" w:rsidR="00C3714D" w:rsidRDefault="00C3714D" w:rsidP="00C879BB">
      <w:pPr>
        <w:pStyle w:val="ListParagraph"/>
        <w:ind w:left="1080"/>
      </w:pPr>
      <w:proofErr w:type="spellStart"/>
      <w:r w:rsidRPr="00C3714D">
        <w:t>Seperti</w:t>
      </w:r>
      <w:proofErr w:type="spellEnd"/>
      <w:r w:rsidRPr="00C3714D">
        <w:t xml:space="preserve"> </w:t>
      </w:r>
      <w:proofErr w:type="spellStart"/>
      <w:r w:rsidRPr="00C3714D">
        <w:t>indeks</w:t>
      </w:r>
      <w:proofErr w:type="spellEnd"/>
      <w:r w:rsidRPr="00C3714D">
        <w:t xml:space="preserve"> array, </w:t>
      </w:r>
      <w:proofErr w:type="spellStart"/>
      <w:r w:rsidRPr="00C3714D">
        <w:t>indeks</w:t>
      </w:r>
      <w:proofErr w:type="spellEnd"/>
      <w:r w:rsidRPr="00C3714D">
        <w:t xml:space="preserve"> string </w:t>
      </w:r>
      <w:proofErr w:type="spellStart"/>
      <w:r w:rsidRPr="00C3714D">
        <w:t>dimulai</w:t>
      </w:r>
      <w:proofErr w:type="spellEnd"/>
      <w:r w:rsidRPr="00C3714D">
        <w:t xml:space="preserve"> </w:t>
      </w:r>
      <w:proofErr w:type="spellStart"/>
      <w:r w:rsidRPr="00C3714D">
        <w:t>dari</w:t>
      </w:r>
      <w:proofErr w:type="spellEnd"/>
      <w:r w:rsidRPr="00C3714D">
        <w:t xml:space="preserve"> nol. </w:t>
      </w:r>
      <w:proofErr w:type="spellStart"/>
      <w:r w:rsidRPr="00C3714D">
        <w:t>Saat</w:t>
      </w:r>
      <w:proofErr w:type="spellEnd"/>
      <w:r w:rsidRPr="00C3714D">
        <w:t xml:space="preserve"> </w:t>
      </w:r>
      <w:proofErr w:type="spellStart"/>
      <w:r w:rsidRPr="00C3714D">
        <w:t>mengindeks</w:t>
      </w:r>
      <w:proofErr w:type="spellEnd"/>
      <w:r w:rsidRPr="00C3714D">
        <w:t xml:space="preserve"> string, </w:t>
      </w:r>
      <w:proofErr w:type="spellStart"/>
      <w:r w:rsidRPr="00C3714D">
        <w:t>karakter</w:t>
      </w:r>
      <w:proofErr w:type="spellEnd"/>
      <w:r w:rsidRPr="00C3714D">
        <w:t xml:space="preserve"> </w:t>
      </w:r>
      <w:proofErr w:type="spellStart"/>
      <w:r w:rsidRPr="00C3714D">
        <w:t>terakhir</w:t>
      </w:r>
      <w:proofErr w:type="spellEnd"/>
      <w:r w:rsidRPr="00C3714D">
        <w:t xml:space="preserve"> </w:t>
      </w:r>
      <w:proofErr w:type="spellStart"/>
      <w:r w:rsidRPr="00C3714D">
        <w:t>kurang</w:t>
      </w:r>
      <w:proofErr w:type="spellEnd"/>
      <w:r w:rsidRPr="00C3714D">
        <w:t xml:space="preserve"> </w:t>
      </w:r>
      <w:proofErr w:type="spellStart"/>
      <w:r w:rsidRPr="00C3714D">
        <w:t>dari</w:t>
      </w:r>
      <w:proofErr w:type="spellEnd"/>
      <w:r w:rsidRPr="00C3714D">
        <w:t xml:space="preserve"> </w:t>
      </w:r>
      <w:proofErr w:type="spellStart"/>
      <w:r w:rsidRPr="00C3714D">
        <w:t>satu</w:t>
      </w:r>
      <w:proofErr w:type="spellEnd"/>
      <w:r w:rsidRPr="00C3714D">
        <w:t xml:space="preserve"> </w:t>
      </w:r>
      <w:proofErr w:type="spellStart"/>
      <w:r w:rsidRPr="00C3714D">
        <w:t>panjang</w:t>
      </w:r>
      <w:proofErr w:type="spellEnd"/>
      <w:r w:rsidRPr="00C3714D">
        <w:t xml:space="preserve"> string. </w:t>
      </w:r>
      <w:proofErr w:type="spellStart"/>
      <w:r w:rsidRPr="00C3714D">
        <w:t>Pesan</w:t>
      </w:r>
      <w:proofErr w:type="spellEnd"/>
      <w:r w:rsidRPr="00C3714D">
        <w:t xml:space="preserve"> </w:t>
      </w:r>
      <w:proofErr w:type="spellStart"/>
      <w:r w:rsidRPr="00C3714D">
        <w:t>kesalahan</w:t>
      </w:r>
      <w:proofErr w:type="spellEnd"/>
      <w:r w:rsidRPr="00C3714D">
        <w:t xml:space="preserve"> </w:t>
      </w:r>
      <w:proofErr w:type="spellStart"/>
      <w:r w:rsidRPr="00C3714D">
        <w:t>perangkat</w:t>
      </w:r>
      <w:proofErr w:type="spellEnd"/>
      <w:r w:rsidRPr="00C3714D">
        <w:t xml:space="preserve"> </w:t>
      </w:r>
      <w:proofErr w:type="spellStart"/>
      <w:r w:rsidRPr="00C3714D">
        <w:t>lunak</w:t>
      </w:r>
      <w:proofErr w:type="spellEnd"/>
      <w:r w:rsidRPr="00C3714D">
        <w:t xml:space="preserve"> Java "</w:t>
      </w:r>
      <w:proofErr w:type="spellStart"/>
      <w:r w:rsidRPr="00C3714D">
        <w:t>StringIndexOutOfBoundsException</w:t>
      </w:r>
      <w:proofErr w:type="spellEnd"/>
      <w:r w:rsidRPr="00C3714D">
        <w:t xml:space="preserve">" </w:t>
      </w:r>
      <w:proofErr w:type="spellStart"/>
      <w:r w:rsidRPr="00C3714D">
        <w:t>biasanya</w:t>
      </w:r>
      <w:proofErr w:type="spellEnd"/>
      <w:r w:rsidRPr="00C3714D">
        <w:t xml:space="preserve"> </w:t>
      </w:r>
      <w:proofErr w:type="spellStart"/>
      <w:r w:rsidRPr="00C3714D">
        <w:t>berarti</w:t>
      </w:r>
      <w:proofErr w:type="spellEnd"/>
      <w:r w:rsidRPr="00C3714D">
        <w:t xml:space="preserve"> </w:t>
      </w:r>
      <w:proofErr w:type="spellStart"/>
      <w:r w:rsidRPr="00C3714D">
        <w:t>indeks</w:t>
      </w:r>
      <w:proofErr w:type="spellEnd"/>
      <w:r w:rsidRPr="00C3714D">
        <w:t xml:space="preserve"> </w:t>
      </w:r>
      <w:proofErr w:type="spellStart"/>
      <w:r w:rsidRPr="00C3714D">
        <w:t>mencoba</w:t>
      </w:r>
      <w:proofErr w:type="spellEnd"/>
      <w:r w:rsidRPr="00C3714D">
        <w:t xml:space="preserve"> </w:t>
      </w:r>
      <w:proofErr w:type="spellStart"/>
      <w:r w:rsidRPr="00C3714D">
        <w:t>mengakses</w:t>
      </w:r>
      <w:proofErr w:type="spellEnd"/>
      <w:r w:rsidRPr="00C3714D">
        <w:t xml:space="preserve"> </w:t>
      </w:r>
      <w:proofErr w:type="spellStart"/>
      <w:r w:rsidRPr="00C3714D">
        <w:t>karakter</w:t>
      </w:r>
      <w:proofErr w:type="spellEnd"/>
      <w:r w:rsidRPr="00C3714D">
        <w:t xml:space="preserve"> yang </w:t>
      </w:r>
      <w:proofErr w:type="spellStart"/>
      <w:r w:rsidRPr="00C3714D">
        <w:t>tidak</w:t>
      </w:r>
      <w:proofErr w:type="spellEnd"/>
      <w:r w:rsidRPr="00C3714D">
        <w:t xml:space="preserve"> </w:t>
      </w:r>
      <w:proofErr w:type="spellStart"/>
      <w:r w:rsidRPr="00C3714D">
        <w:t>ada</w:t>
      </w:r>
      <w:proofErr w:type="spellEnd"/>
      <w:r w:rsidRPr="00C3714D">
        <w:t>.</w:t>
      </w:r>
    </w:p>
    <w:p w14:paraId="32A34C33" w14:textId="77777777" w:rsidR="00C3714D" w:rsidRPr="00C3714D" w:rsidRDefault="00C3714D" w:rsidP="00C879BB">
      <w:pPr>
        <w:pStyle w:val="ListParagraph"/>
        <w:ind w:left="1080"/>
      </w:pPr>
    </w:p>
    <w:p w14:paraId="10A50DB5" w14:textId="3DAF12CD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NullPointerException</w:t>
      </w:r>
      <w:proofErr w:type="spellEnd"/>
      <w:r w:rsidRPr="00E94061">
        <w:rPr>
          <w:b/>
          <w:bCs/>
        </w:rPr>
        <w:t>”</w:t>
      </w:r>
    </w:p>
    <w:p w14:paraId="09858A48" w14:textId="77777777" w:rsidR="002F4B18" w:rsidRDefault="002F4B18" w:rsidP="00C879BB">
      <w:pPr>
        <w:pStyle w:val="ListParagraph"/>
        <w:ind w:left="1080"/>
      </w:pPr>
      <w:r>
        <w:t>"</w:t>
      </w:r>
      <w:proofErr w:type="spellStart"/>
      <w:r>
        <w:t>NullPointerException</w:t>
      </w:r>
      <w:proofErr w:type="spellEnd"/>
      <w:r>
        <w:t xml:space="preserve">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padanya</w:t>
      </w:r>
      <w:proofErr w:type="spellEnd"/>
    </w:p>
    <w:p w14:paraId="631696DD" w14:textId="77777777" w:rsidR="002F4B18" w:rsidRDefault="002F4B18" w:rsidP="00C879BB">
      <w:pPr>
        <w:pStyle w:val="ListParagraph"/>
        <w:ind w:left="1080"/>
      </w:pPr>
    </w:p>
    <w:p w14:paraId="342217DD" w14:textId="02D937EB" w:rsidR="002F4B18" w:rsidRDefault="002F4B18" w:rsidP="00C879BB">
      <w:pPr>
        <w:pStyle w:val="ListParagraph"/>
        <w:ind w:left="1080"/>
      </w:pPr>
      <w:r>
        <w:t xml:space="preserve">Program Java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gramStart"/>
      <w:r>
        <w:rPr>
          <w:lang w:val="id-ID"/>
        </w:rPr>
        <w:t xml:space="preserve">exception </w:t>
      </w:r>
      <w:r>
        <w:t xml:space="preserve"> </w:t>
      </w:r>
      <w:proofErr w:type="spellStart"/>
      <w:r>
        <w:t>ketika</w:t>
      </w:r>
      <w:proofErr w:type="spellEnd"/>
      <w:proofErr w:type="gramEnd"/>
      <w:r>
        <w:t>:</w:t>
      </w:r>
    </w:p>
    <w:p w14:paraId="1AFA420B" w14:textId="77777777" w:rsidR="002F4B18" w:rsidRDefault="002F4B18" w:rsidP="00C879BB">
      <w:pPr>
        <w:pStyle w:val="ListParagraph"/>
        <w:numPr>
          <w:ilvl w:val="0"/>
          <w:numId w:val="8"/>
        </w:numPr>
        <w:ind w:left="1800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mereferensikan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nol.</w:t>
      </w:r>
    </w:p>
    <w:p w14:paraId="007106E3" w14:textId="4622845A" w:rsidR="00C3714D" w:rsidRDefault="002F4B18" w:rsidP="00C879BB">
      <w:pPr>
        <w:pStyle w:val="ListParagraph"/>
        <w:numPr>
          <w:ilvl w:val="0"/>
          <w:numId w:val="8"/>
        </w:numPr>
        <w:ind w:left="1800"/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14:paraId="353C557A" w14:textId="77777777" w:rsidR="002F4B18" w:rsidRPr="002F4B18" w:rsidRDefault="002F4B18" w:rsidP="00C879BB">
      <w:pPr>
        <w:pStyle w:val="ListParagraph"/>
        <w:ind w:left="1800"/>
      </w:pPr>
    </w:p>
    <w:p w14:paraId="09172F8F" w14:textId="66A7E88F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NoClassDefFoundError</w:t>
      </w:r>
      <w:proofErr w:type="spellEnd"/>
      <w:r w:rsidRPr="00E94061">
        <w:rPr>
          <w:b/>
          <w:bCs/>
        </w:rPr>
        <w:t>”</w:t>
      </w:r>
    </w:p>
    <w:p w14:paraId="5BEEEC92" w14:textId="2DAAC27C" w:rsidR="002F4B18" w:rsidRDefault="002F4B18" w:rsidP="00C879BB">
      <w:pPr>
        <w:pStyle w:val="ListParagraph"/>
        <w:ind w:left="1080"/>
      </w:pPr>
      <w:r>
        <w:t>"</w:t>
      </w:r>
      <w:proofErr w:type="spellStart"/>
      <w:r>
        <w:t>NoClassDefFoundError</w:t>
      </w:r>
      <w:proofErr w:type="spellEnd"/>
      <w:r>
        <w:t xml:space="preserve">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interpreter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 xml:space="preserve">main </w:t>
      </w:r>
      <w:proofErr w:type="gramStart"/>
      <w:r>
        <w:rPr>
          <w:lang w:val="id-ID"/>
        </w:rPr>
        <w:t xml:space="preserve">method </w:t>
      </w:r>
      <w:r>
        <w:t>.</w:t>
      </w:r>
      <w:proofErr w:type="gramEnd"/>
    </w:p>
    <w:p w14:paraId="77F69406" w14:textId="77777777" w:rsidR="002F4B18" w:rsidRDefault="002F4B18" w:rsidP="00C879BB">
      <w:pPr>
        <w:pStyle w:val="ListParagraph"/>
        <w:ind w:left="1080"/>
      </w:pPr>
    </w:p>
    <w:p w14:paraId="4999951A" w14:textId="77777777" w:rsidR="002F4B18" w:rsidRDefault="002F4B18" w:rsidP="00C879BB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>:</w:t>
      </w:r>
    </w:p>
    <w:p w14:paraId="23F9E814" w14:textId="77777777" w:rsidR="002F4B18" w:rsidRDefault="002F4B18" w:rsidP="00C879BB">
      <w:pPr>
        <w:pStyle w:val="ListParagraph"/>
        <w:numPr>
          <w:ilvl w:val="0"/>
          <w:numId w:val="9"/>
        </w:numPr>
        <w:ind w:left="1800"/>
      </w:pPr>
      <w:r>
        <w:t xml:space="preserve">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52919B7A" w14:textId="2F290CD4" w:rsidR="002F4B18" w:rsidRDefault="002F4B18" w:rsidP="00C879BB">
      <w:pPr>
        <w:pStyle w:val="ListParagraph"/>
        <w:numPr>
          <w:ilvl w:val="0"/>
          <w:numId w:val="9"/>
        </w:numPr>
        <w:ind w:left="1800"/>
      </w:pPr>
      <w:r>
        <w:t xml:space="preserve">Nama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file). Juga,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besar-kecil</w:t>
      </w:r>
      <w:proofErr w:type="spellEnd"/>
      <w:r>
        <w:t>.</w:t>
      </w:r>
    </w:p>
    <w:p w14:paraId="54DDE127" w14:textId="77777777" w:rsidR="002F4B18" w:rsidRPr="002F4B18" w:rsidRDefault="002F4B18" w:rsidP="00C879BB">
      <w:pPr>
        <w:pStyle w:val="ListParagraph"/>
        <w:ind w:left="1800"/>
      </w:pPr>
    </w:p>
    <w:p w14:paraId="6C7594CA" w14:textId="5F138196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NoSuchMethodFoundError</w:t>
      </w:r>
      <w:proofErr w:type="spellEnd"/>
      <w:r w:rsidRPr="00E94061">
        <w:rPr>
          <w:b/>
          <w:bCs/>
        </w:rPr>
        <w:t>”</w:t>
      </w:r>
    </w:p>
    <w:p w14:paraId="16004A8A" w14:textId="77777777" w:rsidR="002F4B18" w:rsidRDefault="002F4B18" w:rsidP="00C879BB">
      <w:pPr>
        <w:pStyle w:val="ListParagraph"/>
        <w:ind w:left="108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Java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definisi</w:t>
      </w:r>
      <w:proofErr w:type="spellEnd"/>
    </w:p>
    <w:p w14:paraId="243845DC" w14:textId="77777777" w:rsidR="002F4B18" w:rsidRDefault="002F4B18" w:rsidP="00C879BB">
      <w:pPr>
        <w:pStyle w:val="ListParagraph"/>
        <w:ind w:left="1080"/>
      </w:pPr>
    </w:p>
    <w:p w14:paraId="39903714" w14:textId="34615C90" w:rsidR="002F4B18" w:rsidRDefault="002F4B18" w:rsidP="00C879BB">
      <w:pPr>
        <w:pStyle w:val="ListParagraph"/>
        <w:ind w:left="1080"/>
      </w:pPr>
      <w:r w:rsidRPr="002F4B18">
        <w:t>Error: Could not find or load main class wiki.java</w:t>
      </w:r>
    </w:p>
    <w:p w14:paraId="1628C09B" w14:textId="77777777" w:rsidR="002F4B18" w:rsidRDefault="002F4B18" w:rsidP="00C879BB">
      <w:pPr>
        <w:pStyle w:val="ListParagraph"/>
        <w:ind w:left="1080"/>
      </w:pPr>
    </w:p>
    <w:p w14:paraId="2B535A4B" w14:textId="73028642" w:rsidR="002F4B18" w:rsidRPr="00C879BB" w:rsidRDefault="002F4B18" w:rsidP="00C879BB">
      <w:pPr>
        <w:pStyle w:val="ListParagraph"/>
        <w:ind w:left="1080"/>
        <w:rPr>
          <w:lang w:val="id-ID"/>
        </w:rPr>
      </w:pPr>
      <w:proofErr w:type="spellStart"/>
      <w:r>
        <w:t>Seringkali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Java "</w:t>
      </w:r>
      <w:proofErr w:type="spellStart"/>
      <w:r>
        <w:t>NoSuchMethodFoundError</w:t>
      </w:r>
      <w:proofErr w:type="spellEnd"/>
      <w:r>
        <w:t xml:space="preserve">"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</w:t>
      </w:r>
      <w:proofErr w:type="spellEnd"/>
      <w:r w:rsidR="00C879BB">
        <w:rPr>
          <w:lang w:val="id-ID"/>
        </w:rPr>
        <w:t>.</w:t>
      </w:r>
    </w:p>
    <w:p w14:paraId="074493C8" w14:textId="77777777" w:rsidR="002F4B18" w:rsidRPr="002F4B18" w:rsidRDefault="002F4B18" w:rsidP="00C879BB">
      <w:pPr>
        <w:pStyle w:val="ListParagraph"/>
        <w:ind w:left="1080"/>
      </w:pPr>
    </w:p>
    <w:p w14:paraId="46669BE7" w14:textId="6CE62137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NoSuchProviderException</w:t>
      </w:r>
      <w:proofErr w:type="spellEnd"/>
      <w:r w:rsidRPr="00E94061">
        <w:rPr>
          <w:b/>
          <w:bCs/>
        </w:rPr>
        <w:t>”</w:t>
      </w:r>
    </w:p>
    <w:p w14:paraId="03531C01" w14:textId="205DF67D" w:rsidR="002F4B18" w:rsidRPr="002F4B18" w:rsidRDefault="002F4B18" w:rsidP="00C879BB">
      <w:pPr>
        <w:pStyle w:val="ListParagraph"/>
        <w:ind w:left="1080"/>
        <w:rPr>
          <w:lang w:val="id-ID"/>
        </w:rPr>
      </w:pPr>
      <w:r>
        <w:t>“</w:t>
      </w:r>
      <w:proofErr w:type="spellStart"/>
      <w:r>
        <w:t>NoSuchProviderException</w:t>
      </w:r>
      <w:proofErr w:type="spellEnd"/>
      <w:r>
        <w:t xml:space="preserve">”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rPr>
          <w:lang w:val="id-ID"/>
        </w:rPr>
        <w:t>:</w:t>
      </w:r>
    </w:p>
    <w:p w14:paraId="2665FFC6" w14:textId="77777777" w:rsidR="002F4B18" w:rsidRDefault="002F4B18" w:rsidP="00C879BB">
      <w:pPr>
        <w:pStyle w:val="ListParagraph"/>
        <w:ind w:left="1080"/>
      </w:pPr>
    </w:p>
    <w:p w14:paraId="32120542" w14:textId="77777777" w:rsidR="002F4B18" w:rsidRDefault="002F4B18" w:rsidP="00C879BB">
      <w:pPr>
        <w:pStyle w:val="ListParagraph"/>
        <w:ind w:left="1080"/>
      </w:pPr>
      <w:proofErr w:type="spellStart"/>
      <w:proofErr w:type="gramStart"/>
      <w:r>
        <w:t>javax.mail</w:t>
      </w:r>
      <w:proofErr w:type="gramEnd"/>
      <w:r>
        <w:t>.NoSuchProviderException</w:t>
      </w:r>
      <w:proofErr w:type="spellEnd"/>
    </w:p>
    <w:p w14:paraId="7860738A" w14:textId="77777777" w:rsidR="002F4B18" w:rsidRDefault="002F4B18" w:rsidP="00C879BB">
      <w:pPr>
        <w:pStyle w:val="ListParagraph"/>
        <w:ind w:left="1080"/>
      </w:pPr>
    </w:p>
    <w:p w14:paraId="79E56BEB" w14:textId="0C256588" w:rsidR="002F4B18" w:rsidRDefault="002F4B18" w:rsidP="00C879BB">
      <w:pPr>
        <w:pStyle w:val="ListParagraph"/>
        <w:ind w:left="108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"</w:t>
      </w:r>
      <w:proofErr w:type="spellStart"/>
      <w:r>
        <w:t>NoSuchProviderException</w:t>
      </w:r>
      <w:proofErr w:type="spellEnd"/>
      <w:r>
        <w:t xml:space="preserve">"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>:</w:t>
      </w:r>
    </w:p>
    <w:p w14:paraId="716A039D" w14:textId="2E56C1E7" w:rsidR="002F4B18" w:rsidRDefault="002F4B18" w:rsidP="00C879BB">
      <w:pPr>
        <w:pStyle w:val="ListParagraph"/>
        <w:numPr>
          <w:ilvl w:val="0"/>
          <w:numId w:val="10"/>
        </w:numPr>
        <w:ind w:left="1440"/>
      </w:pPr>
      <w:proofErr w:type="spellStart"/>
      <w:r>
        <w:t>Konfigurasi</w:t>
      </w:r>
      <w:proofErr w:type="spellEnd"/>
      <w:r>
        <w:t xml:space="preserve"> JRE.</w:t>
      </w:r>
    </w:p>
    <w:p w14:paraId="0B1997F2" w14:textId="51598BEA" w:rsidR="002F4B18" w:rsidRDefault="002F4B18" w:rsidP="00C879BB">
      <w:pPr>
        <w:pStyle w:val="ListParagraph"/>
        <w:numPr>
          <w:ilvl w:val="0"/>
          <w:numId w:val="10"/>
        </w:numPr>
        <w:ind w:left="1440"/>
      </w:pPr>
      <w:proofErr w:type="spellStart"/>
      <w:r>
        <w:t>Java_home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6FE6E6C5" w14:textId="73597768" w:rsidR="002F4B18" w:rsidRDefault="002F4B18" w:rsidP="00C879BB">
      <w:pPr>
        <w:pStyle w:val="ListParagraph"/>
        <w:numPr>
          <w:ilvl w:val="0"/>
          <w:numId w:val="10"/>
        </w:numPr>
        <w:ind w:left="1440"/>
      </w:pPr>
      <w:proofErr w:type="spellStart"/>
      <w:r>
        <w:t>Lingkungan</w:t>
      </w:r>
      <w:proofErr w:type="spellEnd"/>
      <w:r>
        <w:t xml:space="preserve"> Java yang </w:t>
      </w:r>
      <w:proofErr w:type="spellStart"/>
      <w:r>
        <w:t>digunakan</w:t>
      </w:r>
      <w:proofErr w:type="spellEnd"/>
      <w:r>
        <w:t>.</w:t>
      </w:r>
    </w:p>
    <w:p w14:paraId="539538B6" w14:textId="1B4B4CEF" w:rsidR="002F4B18" w:rsidRDefault="002F4B18" w:rsidP="00C879BB">
      <w:pPr>
        <w:pStyle w:val="ListParagraph"/>
        <w:numPr>
          <w:ilvl w:val="0"/>
          <w:numId w:val="10"/>
        </w:numPr>
        <w:ind w:left="1440"/>
      </w:pPr>
      <w:proofErr w:type="spellStart"/>
      <w:r>
        <w:t>Entri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32D3265F" w14:textId="77777777" w:rsidR="002F4B18" w:rsidRPr="002F4B18" w:rsidRDefault="002F4B18" w:rsidP="00C879BB">
      <w:pPr>
        <w:pStyle w:val="ListParagraph"/>
        <w:ind w:left="1440"/>
      </w:pPr>
    </w:p>
    <w:p w14:paraId="605C7B0D" w14:textId="17DDBB8A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proofErr w:type="spellStart"/>
      <w:r w:rsidRPr="00E94061">
        <w:rPr>
          <w:b/>
          <w:bCs/>
        </w:rPr>
        <w:t>AccessControlException</w:t>
      </w:r>
      <w:proofErr w:type="spellEnd"/>
    </w:p>
    <w:p w14:paraId="30706969" w14:textId="4E547CDA" w:rsidR="002F4B18" w:rsidRDefault="002F4B18" w:rsidP="00C879BB">
      <w:pPr>
        <w:pStyle w:val="ListParagraph"/>
        <w:ind w:left="1080"/>
      </w:pPr>
      <w:r w:rsidRPr="002F4B18">
        <w:t>"</w:t>
      </w:r>
      <w:proofErr w:type="spellStart"/>
      <w:r w:rsidRPr="002F4B18">
        <w:t>AccessControlException</w:t>
      </w:r>
      <w:proofErr w:type="spellEnd"/>
      <w:r w:rsidRPr="002F4B18">
        <w:t xml:space="preserve">" </w:t>
      </w:r>
      <w:proofErr w:type="spellStart"/>
      <w:r w:rsidRPr="002F4B18">
        <w:t>menunjukkan</w:t>
      </w:r>
      <w:proofErr w:type="spellEnd"/>
      <w:r w:rsidRPr="002F4B18">
        <w:t xml:space="preserve"> </w:t>
      </w:r>
      <w:proofErr w:type="spellStart"/>
      <w:r w:rsidRPr="002F4B18">
        <w:t>bahwa</w:t>
      </w:r>
      <w:proofErr w:type="spellEnd"/>
      <w:r w:rsidRPr="002F4B18">
        <w:t xml:space="preserve"> </w:t>
      </w:r>
      <w:proofErr w:type="spellStart"/>
      <w:r w:rsidRPr="002F4B18">
        <w:t>akses</w:t>
      </w:r>
      <w:proofErr w:type="spellEnd"/>
      <w:r w:rsidRPr="002F4B18">
        <w:t xml:space="preserve"> yang </w:t>
      </w:r>
      <w:proofErr w:type="spellStart"/>
      <w:r w:rsidRPr="002F4B18">
        <w:t>diminta</w:t>
      </w:r>
      <w:proofErr w:type="spellEnd"/>
      <w:r w:rsidRPr="002F4B18">
        <w:t xml:space="preserve"> </w:t>
      </w:r>
      <w:proofErr w:type="spellStart"/>
      <w:r w:rsidRPr="002F4B18">
        <w:t>ke</w:t>
      </w:r>
      <w:proofErr w:type="spellEnd"/>
      <w:r w:rsidRPr="002F4B18">
        <w:t xml:space="preserve"> </w:t>
      </w:r>
      <w:proofErr w:type="spellStart"/>
      <w:r w:rsidRPr="002F4B18">
        <w:t>sumber</w:t>
      </w:r>
      <w:proofErr w:type="spellEnd"/>
      <w:r w:rsidRPr="002F4B18">
        <w:t xml:space="preserve"> </w:t>
      </w:r>
      <w:proofErr w:type="spellStart"/>
      <w:r w:rsidRPr="002F4B18">
        <w:t>daya</w:t>
      </w:r>
      <w:proofErr w:type="spellEnd"/>
      <w:r w:rsidRPr="002F4B18">
        <w:t xml:space="preserve"> </w:t>
      </w:r>
      <w:proofErr w:type="spellStart"/>
      <w:r w:rsidRPr="002F4B18">
        <w:t>sistem</w:t>
      </w:r>
      <w:proofErr w:type="spellEnd"/>
      <w:r w:rsidRPr="002F4B18">
        <w:t xml:space="preserve"> </w:t>
      </w:r>
      <w:proofErr w:type="spellStart"/>
      <w:r w:rsidRPr="002F4B18">
        <w:t>seperti</w:t>
      </w:r>
      <w:proofErr w:type="spellEnd"/>
      <w:r w:rsidRPr="002F4B18">
        <w:t xml:space="preserve"> </w:t>
      </w:r>
      <w:proofErr w:type="spellStart"/>
      <w:r w:rsidRPr="002F4B18">
        <w:t>sistem</w:t>
      </w:r>
      <w:proofErr w:type="spellEnd"/>
      <w:r w:rsidRPr="002F4B18">
        <w:t xml:space="preserve"> file </w:t>
      </w:r>
      <w:proofErr w:type="spellStart"/>
      <w:r w:rsidRPr="002F4B18">
        <w:t>atau</w:t>
      </w:r>
      <w:proofErr w:type="spellEnd"/>
      <w:r w:rsidRPr="002F4B18">
        <w:t xml:space="preserve"> </w:t>
      </w:r>
      <w:proofErr w:type="spellStart"/>
      <w:r w:rsidRPr="002F4B18">
        <w:t>jaringan</w:t>
      </w:r>
      <w:proofErr w:type="spellEnd"/>
      <w:r w:rsidRPr="002F4B18">
        <w:t xml:space="preserve"> </w:t>
      </w:r>
      <w:proofErr w:type="spellStart"/>
      <w:r w:rsidRPr="002F4B18">
        <w:t>ditolak</w:t>
      </w:r>
      <w:proofErr w:type="spellEnd"/>
      <w:r w:rsidRPr="002F4B18">
        <w:t xml:space="preserve">, </w:t>
      </w:r>
      <w:proofErr w:type="spellStart"/>
      <w:r w:rsidRPr="002F4B18">
        <w:t>seperti</w:t>
      </w:r>
      <w:proofErr w:type="spellEnd"/>
      <w:r w:rsidRPr="002F4B18">
        <w:t xml:space="preserve"> </w:t>
      </w:r>
      <w:proofErr w:type="spellStart"/>
      <w:r w:rsidRPr="002F4B18">
        <w:t>dalam</w:t>
      </w:r>
      <w:proofErr w:type="spellEnd"/>
      <w:r w:rsidRPr="002F4B18">
        <w:t xml:space="preserve"> </w:t>
      </w:r>
      <w:proofErr w:type="spellStart"/>
      <w:r w:rsidRPr="002F4B18">
        <w:t>contoh</w:t>
      </w:r>
      <w:proofErr w:type="spellEnd"/>
      <w:r w:rsidRPr="002F4B18">
        <w:t xml:space="preserve"> </w:t>
      </w:r>
      <w:proofErr w:type="spellStart"/>
      <w:r w:rsidRPr="002F4B18">
        <w:t>ini</w:t>
      </w:r>
      <w:proofErr w:type="spellEnd"/>
    </w:p>
    <w:p w14:paraId="2D05990C" w14:textId="77777777" w:rsidR="002F4B18" w:rsidRDefault="002F4B18" w:rsidP="00C879BB">
      <w:pPr>
        <w:pStyle w:val="ListParagraph"/>
        <w:ind w:left="1080"/>
      </w:pPr>
      <w:r>
        <w:t xml:space="preserve">ERROR Could not register </w:t>
      </w:r>
      <w:proofErr w:type="spellStart"/>
      <w:r>
        <w:t>mbeans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spellEnd"/>
      <w:proofErr w:type="gramEnd"/>
      <w:r>
        <w:t>.</w:t>
      </w:r>
    </w:p>
    <w:p w14:paraId="4ACD24A5" w14:textId="77777777" w:rsidR="002F4B18" w:rsidRDefault="002F4B18" w:rsidP="00C879BB">
      <w:pPr>
        <w:pStyle w:val="ListParagraph"/>
        <w:ind w:left="1080"/>
      </w:pPr>
    </w:p>
    <w:p w14:paraId="3B03AC20" w14:textId="77777777" w:rsidR="002F4B18" w:rsidRDefault="002F4B18" w:rsidP="00C879BB">
      <w:pPr>
        <w:pStyle w:val="ListParagraph"/>
        <w:ind w:left="1080"/>
      </w:pPr>
      <w:r>
        <w:t xml:space="preserve">       </w:t>
      </w:r>
      <w:proofErr w:type="spellStart"/>
      <w:r>
        <w:t>AccessControlException</w:t>
      </w:r>
      <w:proofErr w:type="spellEnd"/>
      <w:r>
        <w:t>: WFSM000001: Permission check failed (permission “(“</w:t>
      </w:r>
      <w:proofErr w:type="spellStart"/>
      <w:proofErr w:type="gramStart"/>
      <w:r>
        <w:t>javax.management</w:t>
      </w:r>
      <w:proofErr w:type="gramEnd"/>
      <w:r>
        <w:t>.MBeanPermission</w:t>
      </w:r>
      <w:proofErr w:type="spellEnd"/>
      <w:r>
        <w:t>” “org.apache.logging.log4j.core.jmx.LoggerContextAdmin#-</w:t>
      </w:r>
    </w:p>
    <w:p w14:paraId="16EF2DD4" w14:textId="77777777" w:rsidR="002F4B18" w:rsidRDefault="002F4B18" w:rsidP="00C879BB">
      <w:pPr>
        <w:pStyle w:val="ListParagraph"/>
        <w:ind w:left="1080"/>
      </w:pPr>
    </w:p>
    <w:p w14:paraId="70BDEE90" w14:textId="77777777" w:rsidR="002F4B18" w:rsidRDefault="002F4B18" w:rsidP="00C879BB">
      <w:pPr>
        <w:pStyle w:val="ListParagraph"/>
        <w:ind w:left="1080"/>
      </w:pPr>
      <w:r>
        <w:t xml:space="preserve">       [</w:t>
      </w:r>
      <w:proofErr w:type="gramStart"/>
      <w:r>
        <w:t>org.apache</w:t>
      </w:r>
      <w:proofErr w:type="gramEnd"/>
      <w:r>
        <w:t>.logging.log4j2:type=51634f]” “</w:t>
      </w:r>
      <w:proofErr w:type="spellStart"/>
      <w:r>
        <w:t>registerMBean</w:t>
      </w:r>
      <w:proofErr w:type="spellEnd"/>
      <w:r>
        <w:t>“)” in code source “(vfs:/C:/wildfly-10.0.0.Final/standalone/deployments/mySampleSecurityApp.war/WEB-INF/lib/log4j-core-2.5.</w:t>
      </w:r>
    </w:p>
    <w:p w14:paraId="4175EE44" w14:textId="77777777" w:rsidR="002F4B18" w:rsidRDefault="002F4B18" w:rsidP="00C879BB">
      <w:pPr>
        <w:pStyle w:val="ListParagraph"/>
        <w:ind w:left="1080"/>
      </w:pPr>
    </w:p>
    <w:p w14:paraId="1A469083" w14:textId="5758BC8D" w:rsidR="002F4B18" w:rsidRDefault="002F4B18" w:rsidP="00C879BB">
      <w:pPr>
        <w:pStyle w:val="ListParagraph"/>
        <w:ind w:left="1080"/>
      </w:pPr>
      <w:r>
        <w:t xml:space="preserve">       </w:t>
      </w:r>
      <w:proofErr w:type="gramStart"/>
      <w:r>
        <w:t>jar )</w:t>
      </w:r>
      <w:proofErr w:type="gramEnd"/>
      <w:r>
        <w:t>” of “null”)</w:t>
      </w:r>
    </w:p>
    <w:p w14:paraId="02465B99" w14:textId="77777777" w:rsidR="002F4B18" w:rsidRPr="002F4B18" w:rsidRDefault="002F4B18" w:rsidP="00C879BB">
      <w:pPr>
        <w:pStyle w:val="ListParagraph"/>
        <w:ind w:left="1080"/>
      </w:pPr>
    </w:p>
    <w:p w14:paraId="446A17BA" w14:textId="462976C2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spellStart"/>
      <w:r w:rsidRPr="00E94061">
        <w:rPr>
          <w:b/>
          <w:bCs/>
        </w:rPr>
        <w:t>ArrayStoreException</w:t>
      </w:r>
      <w:proofErr w:type="spellEnd"/>
      <w:r w:rsidRPr="00E94061">
        <w:rPr>
          <w:b/>
          <w:bCs/>
        </w:rPr>
        <w:t>”</w:t>
      </w:r>
    </w:p>
    <w:p w14:paraId="2C24D9F7" w14:textId="77777777" w:rsidR="002F4B18" w:rsidRDefault="002F4B18" w:rsidP="00C879BB">
      <w:pPr>
        <w:pStyle w:val="ListParagraph"/>
        <w:ind w:left="1080"/>
      </w:pPr>
      <w:proofErr w:type="spellStart"/>
      <w:r>
        <w:t>Sebuah</w:t>
      </w:r>
      <w:proofErr w:type="spellEnd"/>
      <w:r>
        <w:t xml:space="preserve"> "</w:t>
      </w:r>
      <w:proofErr w:type="spellStart"/>
      <w:r>
        <w:t>ArrayStoreException</w:t>
      </w:r>
      <w:proofErr w:type="spellEnd"/>
      <w:r>
        <w:t xml:space="preserve">"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casting </w:t>
      </w:r>
      <w:proofErr w:type="spellStart"/>
      <w:r>
        <w:t>dalam</w:t>
      </w:r>
      <w:proofErr w:type="spellEnd"/>
      <w:r>
        <w:t xml:space="preserve"> array Java </w:t>
      </w:r>
      <w:proofErr w:type="spellStart"/>
      <w:r>
        <w:t>rusak</w:t>
      </w:r>
      <w:proofErr w:type="spellEnd"/>
      <w:r>
        <w:t xml:space="preserve">. </w:t>
      </w:r>
      <w:proofErr w:type="spellStart"/>
      <w:r>
        <w:t>Berhati-hatilah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tempatkan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array.</w:t>
      </w:r>
    </w:p>
    <w:p w14:paraId="1CCAB1E6" w14:textId="77777777" w:rsidR="002F4B18" w:rsidRDefault="002F4B18" w:rsidP="00C879BB">
      <w:pPr>
        <w:pStyle w:val="ListParagraph"/>
        <w:ind w:left="1080"/>
      </w:pPr>
    </w:p>
    <w:p w14:paraId="3FBDC838" w14:textId="44D413E8" w:rsidR="002F4B18" w:rsidRDefault="002F4B18" w:rsidP="00C879BB">
      <w:pPr>
        <w:pStyle w:val="ListParagraph"/>
        <w:ind w:left="1080"/>
      </w:pPr>
      <w:r>
        <w:t xml:space="preserve">Ketika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diinisialisasi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170C8BB7" w14:textId="4DF6B4E9" w:rsidR="002F4B18" w:rsidRDefault="002F4B18" w:rsidP="00C879BB">
      <w:pPr>
        <w:pStyle w:val="ListParagraph"/>
        <w:ind w:left="1080"/>
      </w:pPr>
    </w:p>
    <w:p w14:paraId="0C87317A" w14:textId="3981DF33" w:rsidR="00C879BB" w:rsidRDefault="00C879BB" w:rsidP="00C879BB">
      <w:pPr>
        <w:pStyle w:val="ListParagraph"/>
        <w:ind w:left="1080"/>
      </w:pPr>
    </w:p>
    <w:p w14:paraId="465C851D" w14:textId="77777777" w:rsidR="00C879BB" w:rsidRPr="002F4B18" w:rsidRDefault="00C879BB" w:rsidP="00C879BB">
      <w:pPr>
        <w:pStyle w:val="ListParagraph"/>
        <w:ind w:left="1080"/>
      </w:pPr>
    </w:p>
    <w:p w14:paraId="199DE953" w14:textId="4B44D27E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gramStart"/>
      <w:r w:rsidRPr="00E94061">
        <w:rPr>
          <w:b/>
          <w:bCs/>
        </w:rPr>
        <w:t>bad</w:t>
      </w:r>
      <w:proofErr w:type="gramEnd"/>
      <w:r w:rsidRPr="00E94061">
        <w:rPr>
          <w:b/>
          <w:bCs/>
        </w:rPr>
        <w:t xml:space="preserve"> magic number”</w:t>
      </w:r>
    </w:p>
    <w:p w14:paraId="127D0989" w14:textId="77777777" w:rsidR="002F4B18" w:rsidRDefault="002F4B18" w:rsidP="00C879BB">
      <w:pPr>
        <w:pStyle w:val="ListParagraph"/>
        <w:ind w:left="108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Java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Sisi Server</w:t>
      </w:r>
    </w:p>
    <w:p w14:paraId="61E3985F" w14:textId="77777777" w:rsidR="002F4B18" w:rsidRDefault="002F4B18" w:rsidP="00C879BB">
      <w:pPr>
        <w:pStyle w:val="ListParagraph"/>
        <w:ind w:left="1080"/>
      </w:pPr>
    </w:p>
    <w:p w14:paraId="45B4F222" w14:textId="5F97EE83" w:rsidR="002F4B18" w:rsidRDefault="002F4B18" w:rsidP="00C879BB">
      <w:pPr>
        <w:pStyle w:val="ListParagraph"/>
        <w:ind w:left="1080"/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"</w:t>
      </w:r>
      <w:r w:rsidRPr="002F4B18">
        <w:t xml:space="preserve"> bad magic number”</w:t>
      </w:r>
      <w:r>
        <w:t xml:space="preserve">"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>:</w:t>
      </w:r>
    </w:p>
    <w:p w14:paraId="49B9D632" w14:textId="77777777" w:rsidR="002F4B18" w:rsidRDefault="002F4B18" w:rsidP="00C879BB">
      <w:pPr>
        <w:pStyle w:val="ListParagraph"/>
        <w:numPr>
          <w:ilvl w:val="0"/>
          <w:numId w:val="11"/>
        </w:numPr>
      </w:pPr>
      <w:proofErr w:type="spellStart"/>
      <w:r>
        <w:t>Empat</w:t>
      </w:r>
      <w:proofErr w:type="spellEnd"/>
      <w:r>
        <w:t xml:space="preserve"> byte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heksadesimal</w:t>
      </w:r>
      <w:proofErr w:type="spellEnd"/>
      <w:r>
        <w:t xml:space="preserve"> CAFEBABE.</w:t>
      </w:r>
    </w:p>
    <w:p w14:paraId="795B1FD1" w14:textId="77777777" w:rsidR="002F4B18" w:rsidRDefault="002F4B18" w:rsidP="00C879BB">
      <w:pPr>
        <w:pStyle w:val="ListParagraph"/>
        <w:numPr>
          <w:ilvl w:val="0"/>
          <w:numId w:val="11"/>
        </w:numPr>
      </w:pPr>
      <w:r>
        <w:t xml:space="preserve">File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ASCII, </w:t>
      </w:r>
      <w:proofErr w:type="spellStart"/>
      <w:r>
        <w:t>bukan</w:t>
      </w:r>
      <w:proofErr w:type="spellEnd"/>
      <w:r>
        <w:t xml:space="preserve"> mode biner.</w:t>
      </w:r>
    </w:p>
    <w:p w14:paraId="5DF050E1" w14:textId="1DE3FAF4" w:rsidR="002F4B18" w:rsidRDefault="002F4B18" w:rsidP="00C879BB">
      <w:pPr>
        <w:pStyle w:val="ListParagraph"/>
        <w:numPr>
          <w:ilvl w:val="0"/>
          <w:numId w:val="11"/>
        </w:numPr>
      </w:pPr>
      <w:r>
        <w:t xml:space="preserve">Program java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>.</w:t>
      </w:r>
    </w:p>
    <w:p w14:paraId="4E1F2DCB" w14:textId="77777777" w:rsidR="00C74A93" w:rsidRPr="002F4B18" w:rsidRDefault="00C74A93" w:rsidP="00C74A93">
      <w:pPr>
        <w:pStyle w:val="ListParagraph"/>
        <w:ind w:left="1440"/>
      </w:pPr>
    </w:p>
    <w:p w14:paraId="772A311D" w14:textId="65F3E7A6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gramStart"/>
      <w:r w:rsidRPr="00E94061">
        <w:rPr>
          <w:b/>
          <w:bCs/>
        </w:rPr>
        <w:t>broken</w:t>
      </w:r>
      <w:proofErr w:type="gramEnd"/>
      <w:r w:rsidRPr="00E94061">
        <w:rPr>
          <w:b/>
          <w:bCs/>
        </w:rPr>
        <w:t xml:space="preserve"> pipe”</w:t>
      </w:r>
    </w:p>
    <w:p w14:paraId="5353CE12" w14:textId="77777777" w:rsidR="002F4B18" w:rsidRPr="002F4B18" w:rsidRDefault="002F4B18" w:rsidP="00C879BB">
      <w:pPr>
        <w:pStyle w:val="ListParagraph"/>
        <w:ind w:left="1080"/>
      </w:pPr>
      <w:proofErr w:type="spellStart"/>
      <w:r w:rsidRPr="002F4B18">
        <w:t>Pesan</w:t>
      </w:r>
      <w:proofErr w:type="spellEnd"/>
      <w:r w:rsidRPr="002F4B18">
        <w:t xml:space="preserve"> </w:t>
      </w:r>
      <w:proofErr w:type="spellStart"/>
      <w:r w:rsidRPr="002F4B18">
        <w:t>kesalahan</w:t>
      </w:r>
      <w:proofErr w:type="spellEnd"/>
      <w:r w:rsidRPr="002F4B18">
        <w:t xml:space="preserve"> </w:t>
      </w:r>
      <w:proofErr w:type="spellStart"/>
      <w:r w:rsidRPr="002F4B18">
        <w:t>ini</w:t>
      </w:r>
      <w:proofErr w:type="spellEnd"/>
      <w:r w:rsidRPr="002F4B18">
        <w:t xml:space="preserve"> </w:t>
      </w:r>
      <w:proofErr w:type="spellStart"/>
      <w:r w:rsidRPr="002F4B18">
        <w:t>mengacu</w:t>
      </w:r>
      <w:proofErr w:type="spellEnd"/>
      <w:r w:rsidRPr="002F4B18">
        <w:t xml:space="preserve"> pada </w:t>
      </w:r>
      <w:proofErr w:type="spellStart"/>
      <w:r w:rsidRPr="002F4B18">
        <w:t>aliran</w:t>
      </w:r>
      <w:proofErr w:type="spellEnd"/>
      <w:r w:rsidRPr="002F4B18">
        <w:t xml:space="preserve"> data </w:t>
      </w:r>
      <w:proofErr w:type="spellStart"/>
      <w:r w:rsidRPr="002F4B18">
        <w:t>dari</w:t>
      </w:r>
      <w:proofErr w:type="spellEnd"/>
      <w:r w:rsidRPr="002F4B18">
        <w:t xml:space="preserve"> file </w:t>
      </w:r>
      <w:proofErr w:type="spellStart"/>
      <w:r w:rsidRPr="002F4B18">
        <w:t>atau</w:t>
      </w:r>
      <w:proofErr w:type="spellEnd"/>
      <w:r w:rsidRPr="002F4B18">
        <w:t xml:space="preserve"> </w:t>
      </w:r>
      <w:proofErr w:type="spellStart"/>
      <w:r w:rsidRPr="002F4B18">
        <w:t>soket</w:t>
      </w:r>
      <w:proofErr w:type="spellEnd"/>
      <w:r w:rsidRPr="002F4B18">
        <w:t xml:space="preserve"> </w:t>
      </w:r>
      <w:proofErr w:type="spellStart"/>
      <w:r w:rsidRPr="002F4B18">
        <w:t>jaringan</w:t>
      </w:r>
      <w:proofErr w:type="spellEnd"/>
      <w:r w:rsidRPr="002F4B18">
        <w:t xml:space="preserve"> yang </w:t>
      </w:r>
      <w:proofErr w:type="spellStart"/>
      <w:r w:rsidRPr="002F4B18">
        <w:t>telah</w:t>
      </w:r>
      <w:proofErr w:type="spellEnd"/>
      <w:r w:rsidRPr="002F4B18">
        <w:t xml:space="preserve"> </w:t>
      </w:r>
      <w:proofErr w:type="spellStart"/>
      <w:r w:rsidRPr="002F4B18">
        <w:t>berhenti</w:t>
      </w:r>
      <w:proofErr w:type="spellEnd"/>
      <w:r w:rsidRPr="002F4B18">
        <w:t xml:space="preserve"> </w:t>
      </w:r>
      <w:proofErr w:type="spellStart"/>
      <w:r w:rsidRPr="002F4B18">
        <w:t>bekerja</w:t>
      </w:r>
      <w:proofErr w:type="spellEnd"/>
      <w:r w:rsidRPr="002F4B18">
        <w:t xml:space="preserve"> </w:t>
      </w:r>
      <w:proofErr w:type="spellStart"/>
      <w:r w:rsidRPr="002F4B18">
        <w:t>atau</w:t>
      </w:r>
      <w:proofErr w:type="spellEnd"/>
      <w:r w:rsidRPr="002F4B18">
        <w:t xml:space="preserve"> </w:t>
      </w:r>
      <w:proofErr w:type="spellStart"/>
      <w:r w:rsidRPr="002F4B18">
        <w:t>ditutup</w:t>
      </w:r>
      <w:proofErr w:type="spellEnd"/>
      <w:r w:rsidRPr="002F4B18">
        <w:t xml:space="preserve"> </w:t>
      </w:r>
      <w:proofErr w:type="spellStart"/>
      <w:r w:rsidRPr="002F4B18">
        <w:t>dari</w:t>
      </w:r>
      <w:proofErr w:type="spellEnd"/>
      <w:r w:rsidRPr="002F4B18">
        <w:t xml:space="preserve"> </w:t>
      </w:r>
      <w:proofErr w:type="spellStart"/>
      <w:r w:rsidRPr="002F4B18">
        <w:t>ujung</w:t>
      </w:r>
      <w:proofErr w:type="spellEnd"/>
      <w:r w:rsidRPr="002F4B18">
        <w:t xml:space="preserve"> </w:t>
      </w:r>
      <w:proofErr w:type="spellStart"/>
      <w:r w:rsidRPr="002F4B18">
        <w:t>lainnya</w:t>
      </w:r>
      <w:proofErr w:type="spellEnd"/>
    </w:p>
    <w:p w14:paraId="51157A21" w14:textId="77777777" w:rsidR="002F4B18" w:rsidRPr="002F4B18" w:rsidRDefault="002F4B18" w:rsidP="00C879BB">
      <w:pPr>
        <w:pStyle w:val="ListParagraph"/>
        <w:ind w:left="1080"/>
      </w:pPr>
    </w:p>
    <w:p w14:paraId="21D08760" w14:textId="45F64EFD" w:rsidR="002F4B18" w:rsidRPr="002F4B18" w:rsidRDefault="002F4B18" w:rsidP="00C879BB">
      <w:pPr>
        <w:pStyle w:val="ListParagraph"/>
        <w:ind w:left="1080"/>
      </w:pPr>
      <w:proofErr w:type="spellStart"/>
      <w:r w:rsidRPr="002F4B18">
        <w:t>Penyebab</w:t>
      </w:r>
      <w:proofErr w:type="spellEnd"/>
      <w:r w:rsidRPr="002F4B18">
        <w:t xml:space="preserve"> </w:t>
      </w:r>
      <w:proofErr w:type="spellStart"/>
      <w:r w:rsidRPr="002F4B18">
        <w:t>kesalahan</w:t>
      </w:r>
      <w:proofErr w:type="spellEnd"/>
      <w:r w:rsidRPr="002F4B18">
        <w:t xml:space="preserve"> "pipa </w:t>
      </w:r>
      <w:proofErr w:type="spellStart"/>
      <w:r w:rsidRPr="002F4B18">
        <w:t>rusak</w:t>
      </w:r>
      <w:proofErr w:type="spellEnd"/>
      <w:r w:rsidRPr="002F4B18">
        <w:t xml:space="preserve">" </w:t>
      </w:r>
      <w:proofErr w:type="spellStart"/>
      <w:r w:rsidRPr="002F4B18">
        <w:t>sering</w:t>
      </w:r>
      <w:proofErr w:type="spellEnd"/>
      <w:r w:rsidRPr="002F4B18">
        <w:t xml:space="preserve"> kali </w:t>
      </w:r>
      <w:proofErr w:type="spellStart"/>
      <w:r w:rsidRPr="002F4B18">
        <w:t>meliputi</w:t>
      </w:r>
      <w:proofErr w:type="spellEnd"/>
      <w:r w:rsidRPr="002F4B18">
        <w:t>:</w:t>
      </w:r>
    </w:p>
    <w:p w14:paraId="57E63FC5" w14:textId="18441662" w:rsidR="002F4B18" w:rsidRPr="002F4B18" w:rsidRDefault="002F4B18" w:rsidP="00C879BB">
      <w:pPr>
        <w:pStyle w:val="ListParagraph"/>
        <w:numPr>
          <w:ilvl w:val="0"/>
          <w:numId w:val="12"/>
        </w:numPr>
        <w:ind w:left="1440"/>
      </w:pPr>
      <w:proofErr w:type="spellStart"/>
      <w:r w:rsidRPr="002F4B18">
        <w:t>Kehabisan</w:t>
      </w:r>
      <w:proofErr w:type="spellEnd"/>
      <w:r w:rsidRPr="002F4B18">
        <w:t xml:space="preserve"> </w:t>
      </w:r>
      <w:proofErr w:type="spellStart"/>
      <w:r w:rsidRPr="002F4B18">
        <w:t>ruang</w:t>
      </w:r>
      <w:proofErr w:type="spellEnd"/>
      <w:r w:rsidRPr="002F4B18">
        <w:t xml:space="preserve"> </w:t>
      </w:r>
      <w:proofErr w:type="spellStart"/>
      <w:r w:rsidRPr="002F4B18">
        <w:t>awal</w:t>
      </w:r>
      <w:proofErr w:type="spellEnd"/>
      <w:r w:rsidRPr="002F4B18">
        <w:t xml:space="preserve"> disk.</w:t>
      </w:r>
    </w:p>
    <w:p w14:paraId="372956DD" w14:textId="071B6307" w:rsidR="002F4B18" w:rsidRPr="002F4B18" w:rsidRDefault="002F4B18" w:rsidP="00C879BB">
      <w:pPr>
        <w:pStyle w:val="ListParagraph"/>
        <w:numPr>
          <w:ilvl w:val="0"/>
          <w:numId w:val="12"/>
        </w:numPr>
        <w:ind w:left="1440"/>
      </w:pPr>
      <w:r w:rsidRPr="002F4B18">
        <w:t xml:space="preserve">RAM </w:t>
      </w:r>
      <w:proofErr w:type="spellStart"/>
      <w:r w:rsidRPr="002F4B18">
        <w:t>mungkin</w:t>
      </w:r>
      <w:proofErr w:type="spellEnd"/>
      <w:r w:rsidRPr="002F4B18">
        <w:t xml:space="preserve"> </w:t>
      </w:r>
      <w:proofErr w:type="spellStart"/>
      <w:r w:rsidRPr="002F4B18">
        <w:t>tersumbat</w:t>
      </w:r>
      <w:proofErr w:type="spellEnd"/>
      <w:r w:rsidRPr="002F4B18">
        <w:t>.</w:t>
      </w:r>
    </w:p>
    <w:p w14:paraId="47F61E26" w14:textId="40B2CA93" w:rsidR="002F4B18" w:rsidRPr="002F4B18" w:rsidRDefault="002F4B18" w:rsidP="00C879BB">
      <w:pPr>
        <w:pStyle w:val="ListParagraph"/>
        <w:numPr>
          <w:ilvl w:val="0"/>
          <w:numId w:val="12"/>
        </w:numPr>
        <w:ind w:left="1440"/>
      </w:pPr>
      <w:proofErr w:type="spellStart"/>
      <w:r w:rsidRPr="002F4B18">
        <w:t>Aliran</w:t>
      </w:r>
      <w:proofErr w:type="spellEnd"/>
      <w:r w:rsidRPr="002F4B18">
        <w:t xml:space="preserve"> data </w:t>
      </w:r>
      <w:proofErr w:type="spellStart"/>
      <w:r w:rsidRPr="002F4B18">
        <w:t>mungkin</w:t>
      </w:r>
      <w:proofErr w:type="spellEnd"/>
      <w:r w:rsidRPr="002F4B18">
        <w:t xml:space="preserve"> </w:t>
      </w:r>
      <w:proofErr w:type="spellStart"/>
      <w:r w:rsidRPr="002F4B18">
        <w:t>rusak</w:t>
      </w:r>
      <w:proofErr w:type="spellEnd"/>
      <w:r w:rsidRPr="002F4B18">
        <w:t>.</w:t>
      </w:r>
    </w:p>
    <w:p w14:paraId="31FD5595" w14:textId="70D8B63C" w:rsidR="002F4B18" w:rsidRDefault="002F4B18" w:rsidP="00C879BB">
      <w:pPr>
        <w:pStyle w:val="ListParagraph"/>
        <w:numPr>
          <w:ilvl w:val="0"/>
          <w:numId w:val="12"/>
        </w:numPr>
        <w:ind w:left="1440"/>
      </w:pPr>
      <w:r w:rsidRPr="002F4B18">
        <w:t xml:space="preserve">Proses </w:t>
      </w:r>
      <w:proofErr w:type="spellStart"/>
      <w:r w:rsidRPr="002F4B18">
        <w:t>membaca</w:t>
      </w:r>
      <w:proofErr w:type="spellEnd"/>
      <w:r w:rsidRPr="002F4B18">
        <w:t xml:space="preserve"> pipa </w:t>
      </w:r>
      <w:proofErr w:type="spellStart"/>
      <w:r w:rsidRPr="002F4B18">
        <w:t>mungkin</w:t>
      </w:r>
      <w:proofErr w:type="spellEnd"/>
      <w:r w:rsidRPr="002F4B18">
        <w:t xml:space="preserve"> </w:t>
      </w:r>
      <w:proofErr w:type="spellStart"/>
      <w:r w:rsidRPr="002F4B18">
        <w:t>telah</w:t>
      </w:r>
      <w:proofErr w:type="spellEnd"/>
      <w:r w:rsidRPr="002F4B18">
        <w:t xml:space="preserve"> </w:t>
      </w:r>
      <w:proofErr w:type="spellStart"/>
      <w:r w:rsidRPr="002F4B18">
        <w:t>ditutup</w:t>
      </w:r>
      <w:proofErr w:type="spellEnd"/>
      <w:r w:rsidRPr="002F4B18">
        <w:t>.</w:t>
      </w:r>
    </w:p>
    <w:p w14:paraId="621F33F6" w14:textId="77777777" w:rsidR="002F4B18" w:rsidRPr="002F4B18" w:rsidRDefault="002F4B18" w:rsidP="00C879BB">
      <w:pPr>
        <w:pStyle w:val="ListParagraph"/>
        <w:ind w:left="1440"/>
      </w:pPr>
    </w:p>
    <w:p w14:paraId="28E9E804" w14:textId="76FA5016" w:rsidR="00671DED" w:rsidRDefault="00671DED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E94061">
        <w:rPr>
          <w:b/>
          <w:bCs/>
        </w:rPr>
        <w:t>“</w:t>
      </w:r>
      <w:proofErr w:type="gramStart"/>
      <w:r w:rsidRPr="00E94061">
        <w:rPr>
          <w:b/>
          <w:bCs/>
        </w:rPr>
        <w:t>could</w:t>
      </w:r>
      <w:proofErr w:type="gramEnd"/>
      <w:r w:rsidRPr="00E94061">
        <w:rPr>
          <w:b/>
          <w:bCs/>
        </w:rPr>
        <w:t xml:space="preserve"> not create Java Virtual Machine”</w:t>
      </w:r>
    </w:p>
    <w:p w14:paraId="666F8CD1" w14:textId="71D6F4A6" w:rsidR="00541EA0" w:rsidRDefault="002F4B18" w:rsidP="00C879BB">
      <w:pPr>
        <w:pStyle w:val="ListParagraph"/>
        <w:ind w:left="1080"/>
      </w:pPr>
      <w:proofErr w:type="spellStart"/>
      <w:r w:rsidRPr="002F4B18">
        <w:t>Pesan</w:t>
      </w:r>
      <w:proofErr w:type="spellEnd"/>
      <w:r w:rsidRPr="002F4B18">
        <w:t xml:space="preserve"> </w:t>
      </w:r>
      <w:proofErr w:type="spellStart"/>
      <w:r w:rsidRPr="002F4B18">
        <w:t>kesalahan</w:t>
      </w:r>
      <w:proofErr w:type="spellEnd"/>
      <w:r w:rsidRPr="002F4B18">
        <w:t xml:space="preserve"> Java </w:t>
      </w:r>
      <w:proofErr w:type="spellStart"/>
      <w:r w:rsidRPr="002F4B18">
        <w:t>ini</w:t>
      </w:r>
      <w:proofErr w:type="spellEnd"/>
      <w:r w:rsidRPr="002F4B18">
        <w:t xml:space="preserve"> </w:t>
      </w:r>
      <w:proofErr w:type="spellStart"/>
      <w:r w:rsidRPr="002F4B18">
        <w:t>biasanya</w:t>
      </w:r>
      <w:proofErr w:type="spellEnd"/>
      <w:r w:rsidRPr="002F4B18">
        <w:t xml:space="preserve"> </w:t>
      </w:r>
      <w:proofErr w:type="spellStart"/>
      <w:r w:rsidRPr="002F4B18">
        <w:t>terjadi</w:t>
      </w:r>
      <w:proofErr w:type="spellEnd"/>
      <w:r w:rsidRPr="002F4B18">
        <w:t xml:space="preserve"> </w:t>
      </w:r>
      <w:proofErr w:type="spellStart"/>
      <w:r w:rsidRPr="002F4B18">
        <w:t>ketika</w:t>
      </w:r>
      <w:proofErr w:type="spellEnd"/>
      <w:r w:rsidRPr="002F4B18">
        <w:t xml:space="preserve"> </w:t>
      </w:r>
      <w:proofErr w:type="spellStart"/>
      <w:r w:rsidRPr="002F4B18">
        <w:t>kode</w:t>
      </w:r>
      <w:proofErr w:type="spellEnd"/>
      <w:r w:rsidRPr="002F4B18">
        <w:t xml:space="preserve"> </w:t>
      </w:r>
      <w:proofErr w:type="spellStart"/>
      <w:r w:rsidRPr="002F4B18">
        <w:t>mencoba</w:t>
      </w:r>
      <w:proofErr w:type="spellEnd"/>
      <w:r w:rsidRPr="002F4B18">
        <w:t xml:space="preserve"> </w:t>
      </w:r>
      <w:proofErr w:type="spellStart"/>
      <w:r w:rsidRPr="002F4B18">
        <w:t>memanggil</w:t>
      </w:r>
      <w:proofErr w:type="spellEnd"/>
      <w:r w:rsidRPr="002F4B18">
        <w:t xml:space="preserve"> Java </w:t>
      </w:r>
      <w:proofErr w:type="spellStart"/>
      <w:r w:rsidRPr="002F4B18">
        <w:t>dengan</w:t>
      </w:r>
      <w:proofErr w:type="spellEnd"/>
      <w:r w:rsidRPr="002F4B18">
        <w:t xml:space="preserve"> </w:t>
      </w:r>
      <w:proofErr w:type="spellStart"/>
      <w:r w:rsidRPr="002F4B18">
        <w:t>argumen</w:t>
      </w:r>
      <w:proofErr w:type="spellEnd"/>
      <w:r w:rsidRPr="002F4B18">
        <w:t xml:space="preserve"> yang salah</w:t>
      </w:r>
    </w:p>
    <w:p w14:paraId="5E74816F" w14:textId="77777777" w:rsidR="00541EA0" w:rsidRDefault="00541EA0" w:rsidP="00C879BB">
      <w:pPr>
        <w:pStyle w:val="ListParagraph"/>
        <w:ind w:left="1080"/>
      </w:pPr>
    </w:p>
    <w:p w14:paraId="71EBAC6C" w14:textId="577C0384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</w:pPr>
      <w:r>
        <w:rPr>
          <w:b/>
          <w:bCs/>
          <w:lang w:val="id-ID"/>
        </w:rPr>
        <w:t>“</w:t>
      </w:r>
      <w:r w:rsidR="00541EA0" w:rsidRPr="00541EA0">
        <w:rPr>
          <w:b/>
          <w:bCs/>
        </w:rPr>
        <w:t>Console</w:t>
      </w:r>
      <w:r w:rsidR="00541EA0">
        <w:t xml:space="preserve"> </w:t>
      </w:r>
      <w:r>
        <w:rPr>
          <w:lang w:val="id-ID"/>
        </w:rPr>
        <w:t>“</w:t>
      </w:r>
    </w:p>
    <w:p w14:paraId="74D9656B" w14:textId="201545EB" w:rsidR="00541EA0" w:rsidRDefault="00C2458B" w:rsidP="00C879BB">
      <w:pPr>
        <w:pStyle w:val="ListParagraph"/>
        <w:ind w:left="1080"/>
      </w:pPr>
      <w:r>
        <w:rPr>
          <w:lang w:val="id-ID"/>
        </w:rPr>
        <w:t>M</w:t>
      </w:r>
      <w:proofErr w:type="spellStart"/>
      <w:r w:rsidR="00541EA0">
        <w:t>etode</w:t>
      </w:r>
      <w:proofErr w:type="spellEnd"/>
      <w:r w:rsidR="00541EA0">
        <w:t xml:space="preserve"> </w:t>
      </w:r>
      <w:proofErr w:type="spellStart"/>
      <w:r w:rsidR="00541EA0">
        <w:t>untuk</w:t>
      </w:r>
      <w:proofErr w:type="spellEnd"/>
      <w:r w:rsidR="00541EA0">
        <w:t xml:space="preserve"> </w:t>
      </w:r>
      <w:proofErr w:type="spellStart"/>
      <w:r w:rsidR="00541EA0">
        <w:t>mengakses</w:t>
      </w:r>
      <w:proofErr w:type="spellEnd"/>
      <w:r w:rsidR="00541EA0">
        <w:t xml:space="preserve"> console </w:t>
      </w:r>
      <w:proofErr w:type="spellStart"/>
      <w:r w:rsidR="00541EA0">
        <w:t>berbasis</w:t>
      </w:r>
      <w:proofErr w:type="spellEnd"/>
      <w:r w:rsidR="00541EA0">
        <w:t xml:space="preserve"> </w:t>
      </w:r>
      <w:proofErr w:type="spellStart"/>
      <w:r w:rsidR="00541EA0">
        <w:t>karakter</w:t>
      </w:r>
      <w:proofErr w:type="spellEnd"/>
      <w:r w:rsidR="00541EA0">
        <w:t xml:space="preserve">, </w:t>
      </w:r>
      <w:proofErr w:type="spellStart"/>
      <w:r w:rsidR="00541EA0">
        <w:t>jika</w:t>
      </w:r>
      <w:proofErr w:type="spellEnd"/>
      <w:r w:rsidR="00541EA0">
        <w:t xml:space="preserve"> </w:t>
      </w:r>
      <w:proofErr w:type="spellStart"/>
      <w:r w:rsidR="00541EA0">
        <w:t>bisa</w:t>
      </w:r>
      <w:proofErr w:type="spellEnd"/>
      <w:r w:rsidR="00541EA0">
        <w:t xml:space="preserve">, </w:t>
      </w:r>
      <w:proofErr w:type="spellStart"/>
      <w:r w:rsidR="00541EA0">
        <w:t>diasosiasikan</w:t>
      </w:r>
      <w:proofErr w:type="spellEnd"/>
      <w:r w:rsidR="00541EA0">
        <w:t xml:space="preserve"> </w:t>
      </w:r>
      <w:proofErr w:type="spellStart"/>
      <w:r w:rsidR="00541EA0">
        <w:t>dengan</w:t>
      </w:r>
      <w:proofErr w:type="spellEnd"/>
      <w:r w:rsidR="00541EA0">
        <w:t xml:space="preserve"> </w:t>
      </w:r>
      <w:proofErr w:type="spellStart"/>
      <w:r w:rsidR="00541EA0">
        <w:t>mesin</w:t>
      </w:r>
      <w:proofErr w:type="spellEnd"/>
      <w:r w:rsidR="00541EA0">
        <w:t xml:space="preserve"> virtual Java </w:t>
      </w:r>
      <w:proofErr w:type="spellStart"/>
      <w:r w:rsidR="00541EA0">
        <w:t>saat</w:t>
      </w:r>
      <w:proofErr w:type="spellEnd"/>
      <w:r w:rsidR="00541EA0">
        <w:t xml:space="preserve"> </w:t>
      </w:r>
      <w:proofErr w:type="spellStart"/>
      <w:r w:rsidR="00541EA0">
        <w:t>ini</w:t>
      </w:r>
      <w:proofErr w:type="spellEnd"/>
      <w:r w:rsidR="00541EA0">
        <w:t xml:space="preserve">. </w:t>
      </w:r>
    </w:p>
    <w:p w14:paraId="6B281CBE" w14:textId="77777777" w:rsidR="00C2458B" w:rsidRDefault="00C2458B" w:rsidP="00C879BB">
      <w:pPr>
        <w:pStyle w:val="ListParagraph"/>
        <w:ind w:left="1080"/>
      </w:pPr>
    </w:p>
    <w:p w14:paraId="01D694C0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r w:rsidR="00541EA0" w:rsidRPr="00C2458B">
        <w:rPr>
          <w:b/>
          <w:bCs/>
        </w:rPr>
        <w:t>File</w:t>
      </w:r>
      <w:r w:rsidRPr="00C2458B">
        <w:rPr>
          <w:b/>
          <w:bCs/>
          <w:lang w:val="id-ID"/>
        </w:rPr>
        <w:t>”</w:t>
      </w:r>
      <w:r w:rsidR="00541EA0" w:rsidRPr="00C2458B">
        <w:rPr>
          <w:b/>
          <w:bCs/>
        </w:rPr>
        <w:t xml:space="preserve"> </w:t>
      </w:r>
    </w:p>
    <w:p w14:paraId="53149FB3" w14:textId="7CE383BB" w:rsidR="00541EA0" w:rsidRDefault="00541EA0" w:rsidP="00C879BB">
      <w:pPr>
        <w:pStyle w:val="ListParagraph"/>
        <w:ind w:left="1080"/>
      </w:pP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pathname file dan </w:t>
      </w:r>
      <w:proofErr w:type="spellStart"/>
      <w:r>
        <w:t>direktori</w:t>
      </w:r>
      <w:proofErr w:type="spellEnd"/>
      <w:r>
        <w:t>.</w:t>
      </w:r>
    </w:p>
    <w:p w14:paraId="3F418D8D" w14:textId="77777777" w:rsidR="00C2458B" w:rsidRDefault="00C2458B" w:rsidP="00C879BB">
      <w:pPr>
        <w:pStyle w:val="ListParagraph"/>
        <w:ind w:left="1080"/>
      </w:pPr>
    </w:p>
    <w:p w14:paraId="70A42206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r w:rsidR="00541EA0" w:rsidRPr="00C2458B">
        <w:rPr>
          <w:b/>
          <w:bCs/>
        </w:rPr>
        <w:t>Writer</w:t>
      </w:r>
      <w:r w:rsidRPr="00C2458B">
        <w:rPr>
          <w:b/>
          <w:bCs/>
          <w:lang w:val="id-ID"/>
        </w:rPr>
        <w:t>”</w:t>
      </w:r>
    </w:p>
    <w:p w14:paraId="593F6A2C" w14:textId="1D93E434" w:rsidR="00541EA0" w:rsidRDefault="00541EA0" w:rsidP="00C879BB">
      <w:pPr>
        <w:pStyle w:val="ListParagraph"/>
        <w:ind w:left="1080"/>
      </w:pPr>
      <w:r>
        <w:t xml:space="preserve">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DA667A5" w14:textId="77777777" w:rsidR="00C2458B" w:rsidRDefault="00C2458B" w:rsidP="00C879BB">
      <w:pPr>
        <w:pStyle w:val="ListParagraph"/>
        <w:ind w:left="1080"/>
      </w:pPr>
    </w:p>
    <w:p w14:paraId="1F66A760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r w:rsidR="00541EA0" w:rsidRPr="00C2458B">
        <w:rPr>
          <w:b/>
          <w:bCs/>
        </w:rPr>
        <w:t>Reader</w:t>
      </w:r>
      <w:r w:rsidRPr="00C2458B">
        <w:rPr>
          <w:b/>
          <w:bCs/>
          <w:lang w:val="id-ID"/>
        </w:rPr>
        <w:t>”</w:t>
      </w:r>
      <w:r w:rsidR="00541EA0" w:rsidRPr="00C2458B">
        <w:rPr>
          <w:b/>
          <w:bCs/>
        </w:rPr>
        <w:t xml:space="preserve"> </w:t>
      </w:r>
    </w:p>
    <w:p w14:paraId="70D8F325" w14:textId="7C2E830E" w:rsidR="00541EA0" w:rsidRDefault="00541EA0" w:rsidP="00C879BB">
      <w:pPr>
        <w:pStyle w:val="ListParagraph"/>
        <w:ind w:left="1080"/>
      </w:pPr>
      <w:r>
        <w:t xml:space="preserve"> 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DF4D87D" w14:textId="696D34EA" w:rsidR="00541EA0" w:rsidRDefault="00541EA0" w:rsidP="00C879BB">
      <w:pPr>
        <w:pStyle w:val="ListParagraph"/>
        <w:ind w:left="1080"/>
      </w:pPr>
    </w:p>
    <w:p w14:paraId="5F9D3397" w14:textId="2CD10B23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>
        <w:rPr>
          <w:lang w:val="id-ID"/>
        </w:rPr>
        <w:t>“</w:t>
      </w:r>
      <w:proofErr w:type="spellStart"/>
      <w:r w:rsidR="00541EA0" w:rsidRPr="00C2458B">
        <w:rPr>
          <w:b/>
          <w:bCs/>
        </w:rPr>
        <w:t>CharConversionException</w:t>
      </w:r>
      <w:proofErr w:type="spellEnd"/>
      <w:r w:rsidRPr="00C2458B">
        <w:rPr>
          <w:b/>
          <w:bCs/>
          <w:lang w:val="id-ID"/>
        </w:rPr>
        <w:t>”</w:t>
      </w:r>
      <w:r w:rsidR="00541EA0" w:rsidRPr="00C2458B">
        <w:rPr>
          <w:b/>
          <w:bCs/>
        </w:rPr>
        <w:t xml:space="preserve"> </w:t>
      </w:r>
    </w:p>
    <w:p w14:paraId="45220B9A" w14:textId="6AA50B0A" w:rsidR="00541EA0" w:rsidRDefault="00541EA0" w:rsidP="00C879BB">
      <w:pPr>
        <w:pStyle w:val="ListParagraph"/>
        <w:ind w:left="1080"/>
      </w:pPr>
      <w:r>
        <w:t xml:space="preserve">Kelas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58A569DB" w14:textId="77777777" w:rsidR="00C2458B" w:rsidRDefault="00C2458B" w:rsidP="00C879BB">
      <w:pPr>
        <w:pStyle w:val="ListParagraph"/>
        <w:ind w:left="1080"/>
      </w:pPr>
    </w:p>
    <w:p w14:paraId="1B5D18AE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EOFException</w:t>
      </w:r>
      <w:proofErr w:type="spellEnd"/>
      <w:r>
        <w:rPr>
          <w:b/>
          <w:bCs/>
          <w:lang w:val="id-ID"/>
        </w:rPr>
        <w:t>”</w:t>
      </w:r>
      <w:r w:rsidR="00541EA0" w:rsidRPr="00C2458B">
        <w:rPr>
          <w:b/>
          <w:bCs/>
        </w:rPr>
        <w:t xml:space="preserve"> </w:t>
      </w:r>
    </w:p>
    <w:p w14:paraId="4623E4C4" w14:textId="23BCC1A2" w:rsidR="00541EA0" w:rsidRDefault="00541EA0" w:rsidP="00C879BB">
      <w:pPr>
        <w:pStyle w:val="ListParagraph"/>
        <w:ind w:left="1080"/>
      </w:pPr>
      <w:proofErr w:type="spellStart"/>
      <w:r>
        <w:t>Memberikan</w:t>
      </w:r>
      <w:proofErr w:type="spellEnd"/>
      <w:r>
        <w:t xml:space="preserve"> signal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input.</w:t>
      </w:r>
    </w:p>
    <w:p w14:paraId="62D91D4E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FileNotFoundException</w:t>
      </w:r>
      <w:proofErr w:type="spellEnd"/>
      <w:r w:rsidRPr="00C2458B">
        <w:rPr>
          <w:b/>
          <w:bCs/>
          <w:lang w:val="id-ID"/>
        </w:rPr>
        <w:t>”</w:t>
      </w:r>
      <w:r w:rsidR="00541EA0" w:rsidRPr="00C2458B">
        <w:rPr>
          <w:b/>
          <w:bCs/>
        </w:rPr>
        <w:t xml:space="preserve"> </w:t>
      </w:r>
    </w:p>
    <w:p w14:paraId="6A0C1A87" w14:textId="3E46265B" w:rsidR="00541EA0" w:rsidRDefault="00541EA0" w:rsidP="00C879BB">
      <w:pPr>
        <w:pStyle w:val="ListParagraph"/>
        <w:ind w:left="1080"/>
      </w:pPr>
      <w:proofErr w:type="spellStart"/>
      <w:r>
        <w:t>Memberikan</w:t>
      </w:r>
      <w:proofErr w:type="spellEnd"/>
      <w:r>
        <w:t xml:space="preserve"> signal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pathname-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243A55EA" w14:textId="77777777" w:rsidR="00C2458B" w:rsidRDefault="00C2458B" w:rsidP="00C879BB">
      <w:pPr>
        <w:pStyle w:val="ListParagraph"/>
        <w:ind w:left="1080"/>
      </w:pPr>
    </w:p>
    <w:p w14:paraId="7BFF5A25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IOException</w:t>
      </w:r>
      <w:proofErr w:type="spellEnd"/>
      <w:r w:rsidR="00541EA0" w:rsidRPr="00C2458B">
        <w:rPr>
          <w:b/>
          <w:bCs/>
        </w:rPr>
        <w:t xml:space="preserve"> </w:t>
      </w:r>
      <w:r>
        <w:rPr>
          <w:b/>
          <w:bCs/>
          <w:lang w:val="id-ID"/>
        </w:rPr>
        <w:t>“</w:t>
      </w:r>
    </w:p>
    <w:p w14:paraId="6D629963" w14:textId="30D29087" w:rsidR="00541EA0" w:rsidRDefault="00541EA0" w:rsidP="00C879BB">
      <w:pPr>
        <w:pStyle w:val="ListParagraph"/>
        <w:ind w:left="1080"/>
      </w:pP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I/O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18FF548D" w14:textId="77777777" w:rsidR="00C2458B" w:rsidRDefault="00C2458B" w:rsidP="00C879BB">
      <w:pPr>
        <w:pStyle w:val="ListParagraph"/>
        <w:ind w:left="1080"/>
      </w:pPr>
    </w:p>
    <w:p w14:paraId="08800948" w14:textId="2CC230B0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NotActiveException</w:t>
      </w:r>
      <w:proofErr w:type="spellEnd"/>
      <w:r w:rsidR="00541EA0" w:rsidRPr="00C2458B">
        <w:rPr>
          <w:b/>
          <w:bCs/>
        </w:rPr>
        <w:t xml:space="preserve"> </w:t>
      </w:r>
      <w:r w:rsidRPr="00C2458B">
        <w:rPr>
          <w:b/>
          <w:bCs/>
          <w:lang w:val="id-ID"/>
        </w:rPr>
        <w:t>“</w:t>
      </w:r>
    </w:p>
    <w:p w14:paraId="4A7D7027" w14:textId="5AFD1A42" w:rsidR="00C2458B" w:rsidRPr="00C74A93" w:rsidRDefault="00541EA0" w:rsidP="00C879BB">
      <w:pPr>
        <w:pStyle w:val="ListParagraph"/>
        <w:ind w:left="1080"/>
        <w:rPr>
          <w:lang w:val="id-ID"/>
        </w:rPr>
      </w:pP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deserialisasi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 w:rsidR="00C74A93">
        <w:rPr>
          <w:lang w:val="id-ID"/>
        </w:rPr>
        <w:t>.</w:t>
      </w:r>
    </w:p>
    <w:p w14:paraId="12A16FFC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NotSerializableException</w:t>
      </w:r>
      <w:proofErr w:type="spellEnd"/>
      <w:r w:rsidRPr="00C2458B">
        <w:rPr>
          <w:b/>
          <w:bCs/>
          <w:lang w:val="id-ID"/>
        </w:rPr>
        <w:t>”</w:t>
      </w:r>
      <w:r w:rsidR="00541EA0">
        <w:t xml:space="preserve"> </w:t>
      </w:r>
    </w:p>
    <w:p w14:paraId="68537963" w14:textId="191696BC" w:rsidR="00541EA0" w:rsidRDefault="00541EA0" w:rsidP="00C879BB">
      <w:pPr>
        <w:pStyle w:val="ListParagraph"/>
        <w:ind w:left="1080"/>
      </w:pPr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interface </w:t>
      </w:r>
      <w:proofErr w:type="spellStart"/>
      <w:r>
        <w:t>serialisasi</w:t>
      </w:r>
      <w:proofErr w:type="spellEnd"/>
      <w:r>
        <w:t>.</w:t>
      </w:r>
    </w:p>
    <w:p w14:paraId="455D62E8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UnsupportedEncodingException</w:t>
      </w:r>
      <w:proofErr w:type="spellEnd"/>
      <w:r w:rsidRPr="00C2458B">
        <w:rPr>
          <w:b/>
          <w:bCs/>
          <w:lang w:val="id-ID"/>
        </w:rPr>
        <w:t>”</w:t>
      </w:r>
      <w:r w:rsidR="00541EA0">
        <w:t xml:space="preserve"> </w:t>
      </w:r>
    </w:p>
    <w:p w14:paraId="6564B00B" w14:textId="21D42185" w:rsidR="00541EA0" w:rsidRDefault="00541EA0" w:rsidP="00C879BB">
      <w:pPr>
        <w:pStyle w:val="ListParagraph"/>
        <w:ind w:left="1080"/>
      </w:pPr>
      <w:proofErr w:type="spellStart"/>
      <w:r>
        <w:t>Enkoding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>.</w:t>
      </w:r>
    </w:p>
    <w:p w14:paraId="6216B1F9" w14:textId="77777777" w:rsidR="00C2458B" w:rsidRDefault="00C2458B" w:rsidP="00C879BB">
      <w:pPr>
        <w:pStyle w:val="ListParagraph"/>
        <w:ind w:left="1080"/>
      </w:pPr>
    </w:p>
    <w:p w14:paraId="781D946D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b/>
          <w:bCs/>
          <w:lang w:val="id-ID"/>
        </w:rPr>
        <w:t>“</w:t>
      </w:r>
      <w:proofErr w:type="spellStart"/>
      <w:r w:rsidR="00541EA0" w:rsidRPr="00C2458B">
        <w:rPr>
          <w:b/>
          <w:bCs/>
        </w:rPr>
        <w:t>IOError</w:t>
      </w:r>
      <w:proofErr w:type="spellEnd"/>
      <w:r w:rsidR="00541EA0" w:rsidRPr="00C2458B">
        <w:rPr>
          <w:b/>
          <w:bCs/>
        </w:rPr>
        <w:t xml:space="preserve"> </w:t>
      </w:r>
      <w:r w:rsidRPr="00C2458B">
        <w:rPr>
          <w:b/>
          <w:bCs/>
          <w:lang w:val="id-ID"/>
        </w:rPr>
        <w:t>“</w:t>
      </w:r>
    </w:p>
    <w:p w14:paraId="49F26DBC" w14:textId="4E336EF0" w:rsidR="00C2458B" w:rsidRDefault="00541EA0" w:rsidP="00C879BB">
      <w:pPr>
        <w:pStyle w:val="ListParagraph"/>
        <w:ind w:left="1080"/>
      </w:pPr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I/O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</w:p>
    <w:p w14:paraId="2633BFD6" w14:textId="77777777" w:rsidR="00C2458B" w:rsidRDefault="00C2458B" w:rsidP="00C879BB">
      <w:pPr>
        <w:pStyle w:val="ListParagraph"/>
        <w:ind w:left="1080"/>
      </w:pPr>
    </w:p>
    <w:p w14:paraId="27B510FE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</w:pPr>
      <w:r>
        <w:rPr>
          <w:rFonts w:cstheme="minorHAnsi"/>
          <w:b/>
          <w:bCs/>
          <w:sz w:val="24"/>
          <w:szCs w:val="24"/>
          <w:lang w:val="id-ID"/>
        </w:rPr>
        <w:t>“</w:t>
      </w:r>
      <w:proofErr w:type="spellStart"/>
      <w:r w:rsidRPr="00C2458B">
        <w:rPr>
          <w:rFonts w:cstheme="minorHAnsi"/>
          <w:b/>
          <w:bCs/>
          <w:sz w:val="24"/>
          <w:szCs w:val="24"/>
        </w:rPr>
        <w:t>BufferedOutputStream</w:t>
      </w:r>
      <w:proofErr w:type="spellEnd"/>
      <w:r>
        <w:rPr>
          <w:rFonts w:cstheme="minorHAnsi"/>
          <w:b/>
          <w:bCs/>
          <w:sz w:val="24"/>
          <w:szCs w:val="24"/>
          <w:lang w:val="id-ID"/>
        </w:rPr>
        <w:t>”</w:t>
      </w:r>
      <w:r w:rsidRPr="004310E0">
        <w:rPr>
          <w:rFonts w:cstheme="minorHAnsi"/>
          <w:sz w:val="24"/>
          <w:szCs w:val="24"/>
        </w:rPr>
        <w:t xml:space="preserve"> </w:t>
      </w:r>
    </w:p>
    <w:p w14:paraId="25BF20FC" w14:textId="77777777" w:rsidR="00C2458B" w:rsidRDefault="00C2458B" w:rsidP="00C879BB">
      <w:pPr>
        <w:pStyle w:val="ListParagraph"/>
        <w:ind w:left="1080"/>
      </w:pP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buffer.</w:t>
      </w:r>
    </w:p>
    <w:p w14:paraId="1D12756D" w14:textId="77777777" w:rsidR="00C2458B" w:rsidRDefault="00C2458B" w:rsidP="00C879BB">
      <w:pPr>
        <w:pStyle w:val="ListParagraph"/>
        <w:ind w:left="1080"/>
      </w:pPr>
    </w:p>
    <w:p w14:paraId="412AA3EA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rFonts w:cstheme="minorHAnsi"/>
          <w:b/>
          <w:bCs/>
          <w:sz w:val="24"/>
          <w:szCs w:val="24"/>
          <w:lang w:val="id-ID"/>
        </w:rPr>
        <w:t>”</w:t>
      </w:r>
      <w:proofErr w:type="spellStart"/>
      <w:r w:rsidRPr="00C2458B">
        <w:rPr>
          <w:rFonts w:cstheme="minorHAnsi"/>
          <w:b/>
          <w:bCs/>
          <w:sz w:val="24"/>
          <w:szCs w:val="24"/>
        </w:rPr>
        <w:t>BufferedReader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>“</w:t>
      </w:r>
    </w:p>
    <w:p w14:paraId="33E9D0FC" w14:textId="77777777" w:rsidR="00C2458B" w:rsidRDefault="00C2458B" w:rsidP="00C879BB">
      <w:pPr>
        <w:pStyle w:val="ListParagraph"/>
        <w:ind w:left="1080"/>
      </w:pPr>
      <w:proofErr w:type="spellStart"/>
      <w:r w:rsidRPr="004310E0">
        <w:rPr>
          <w:rFonts w:cstheme="minorHAnsi"/>
          <w:sz w:val="24"/>
          <w:szCs w:val="24"/>
        </w:rPr>
        <w:t>Membaca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menyangga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pembacaan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array, dan lines yang </w:t>
      </w:r>
      <w:proofErr w:type="spellStart"/>
      <w:r w:rsidRPr="004310E0">
        <w:rPr>
          <w:rFonts w:cstheme="minorHAnsi"/>
          <w:sz w:val="24"/>
          <w:szCs w:val="24"/>
        </w:rPr>
        <w:t>efisien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</w:p>
    <w:p w14:paraId="11417D05" w14:textId="77777777" w:rsidR="00C2458B" w:rsidRDefault="00C2458B" w:rsidP="00C879BB">
      <w:pPr>
        <w:pStyle w:val="ListParagraph"/>
        <w:ind w:left="1080"/>
      </w:pPr>
    </w:p>
    <w:p w14:paraId="3A7E3AFC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rFonts w:cstheme="minorHAnsi"/>
          <w:b/>
          <w:bCs/>
          <w:sz w:val="24"/>
          <w:szCs w:val="24"/>
          <w:lang w:val="id-ID"/>
        </w:rPr>
        <w:t>“</w:t>
      </w:r>
      <w:proofErr w:type="spellStart"/>
      <w:r w:rsidRPr="00C2458B">
        <w:rPr>
          <w:rFonts w:cstheme="minorHAnsi"/>
          <w:b/>
          <w:bCs/>
          <w:sz w:val="24"/>
          <w:szCs w:val="24"/>
        </w:rPr>
        <w:t>BufferedWriter</w:t>
      </w:r>
      <w:proofErr w:type="spellEnd"/>
      <w:r w:rsidRPr="00C2458B">
        <w:rPr>
          <w:rFonts w:cstheme="minorHAnsi"/>
          <w:b/>
          <w:bCs/>
          <w:sz w:val="24"/>
          <w:szCs w:val="24"/>
          <w:lang w:val="id-ID"/>
        </w:rPr>
        <w:t>”</w:t>
      </w:r>
      <w:r w:rsidRPr="004310E0">
        <w:rPr>
          <w:rFonts w:cstheme="minorHAnsi"/>
          <w:sz w:val="24"/>
          <w:szCs w:val="24"/>
        </w:rPr>
        <w:t xml:space="preserve"> </w:t>
      </w:r>
    </w:p>
    <w:p w14:paraId="7944A19C" w14:textId="069AA9D8" w:rsidR="00C2458B" w:rsidRDefault="00C2458B" w:rsidP="00C879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Menulis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menyangga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array, dan lines yang </w:t>
      </w:r>
      <w:proofErr w:type="spellStart"/>
      <w:r w:rsidRPr="004310E0">
        <w:rPr>
          <w:rFonts w:cstheme="minorHAnsi"/>
          <w:sz w:val="24"/>
          <w:szCs w:val="24"/>
        </w:rPr>
        <w:t>efisien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7672748B" w14:textId="77777777" w:rsidR="00C2458B" w:rsidRPr="00C2458B" w:rsidRDefault="00C2458B" w:rsidP="00C879BB">
      <w:pPr>
        <w:pStyle w:val="ListParagraph"/>
        <w:ind w:left="1080"/>
      </w:pPr>
    </w:p>
    <w:p w14:paraId="500D4528" w14:textId="77777777" w:rsidR="00C2458B" w:rsidRDefault="00C2458B" w:rsidP="00C879BB">
      <w:pPr>
        <w:pStyle w:val="ListParagraph"/>
        <w:numPr>
          <w:ilvl w:val="0"/>
          <w:numId w:val="17"/>
        </w:numPr>
        <w:ind w:left="1080"/>
      </w:pPr>
      <w:r w:rsidRPr="00C2458B">
        <w:rPr>
          <w:b/>
          <w:bCs/>
          <w:lang w:val="id-ID"/>
        </w:rPr>
        <w:t>“</w:t>
      </w:r>
      <w:proofErr w:type="spellStart"/>
      <w:r w:rsidRPr="00C2458B">
        <w:rPr>
          <w:b/>
          <w:bCs/>
        </w:rPr>
        <w:t>FilenameFilter</w:t>
      </w:r>
      <w:proofErr w:type="spellEnd"/>
      <w:r w:rsidRPr="00C2458B">
        <w:rPr>
          <w:b/>
          <w:bCs/>
          <w:lang w:val="id-ID"/>
        </w:rPr>
        <w:t>”</w:t>
      </w:r>
      <w:r>
        <w:t xml:space="preserve"> </w:t>
      </w:r>
    </w:p>
    <w:p w14:paraId="7A3420BD" w14:textId="2822F463" w:rsidR="00C2458B" w:rsidRDefault="00C2458B" w:rsidP="00C879BB">
      <w:pPr>
        <w:pStyle w:val="ListParagraph"/>
        <w:ind w:left="1080"/>
      </w:pPr>
      <w:r>
        <w:rPr>
          <w:lang w:val="id-ID"/>
        </w:rPr>
        <w:t>C</w:t>
      </w:r>
      <w:proofErr w:type="spellStart"/>
      <w:r>
        <w:t>ontoh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656C9246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</w:pPr>
      <w:r>
        <w:rPr>
          <w:lang w:val="id-ID"/>
        </w:rPr>
        <w:t>“</w:t>
      </w:r>
      <w:r>
        <w:t xml:space="preserve">Flushable </w:t>
      </w:r>
      <w:r>
        <w:rPr>
          <w:lang w:val="id-ID"/>
        </w:rPr>
        <w:t>“</w:t>
      </w:r>
    </w:p>
    <w:p w14:paraId="3CD8FF14" w14:textId="4736C840" w:rsidR="00C2458B" w:rsidRDefault="00C2458B" w:rsidP="00C879BB">
      <w:pPr>
        <w:pStyle w:val="ListParagraph"/>
        <w:ind w:left="108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di-flush</w:t>
      </w:r>
    </w:p>
    <w:p w14:paraId="1BAD126C" w14:textId="77777777" w:rsidR="00C2458B" w:rsidRPr="00C2458B" w:rsidRDefault="00C2458B" w:rsidP="00C879BB">
      <w:pPr>
        <w:pStyle w:val="ListParagraph"/>
        <w:ind w:left="1080"/>
        <w:rPr>
          <w:b/>
          <w:bCs/>
        </w:rPr>
      </w:pPr>
    </w:p>
    <w:p w14:paraId="0C83C33C" w14:textId="6591707B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r w:rsidRPr="00C2458B">
        <w:rPr>
          <w:b/>
          <w:bCs/>
        </w:rPr>
        <w:t>Object Input</w:t>
      </w:r>
      <w:r w:rsidRPr="00C2458B">
        <w:rPr>
          <w:b/>
          <w:bCs/>
          <w:lang w:val="id-ID"/>
        </w:rPr>
        <w:t>”</w:t>
      </w:r>
    </w:p>
    <w:p w14:paraId="6BBE6506" w14:textId="179508DC" w:rsidR="00C2458B" w:rsidRDefault="00C2458B" w:rsidP="00C879BB">
      <w:pPr>
        <w:pStyle w:val="ListParagraph"/>
        <w:ind w:left="1080"/>
      </w:pPr>
      <w:r>
        <w:t xml:space="preserve"> </w:t>
      </w:r>
      <w:proofErr w:type="spellStart"/>
      <w:r>
        <w:t>ObjectInput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DataInput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4B81A228" w14:textId="77777777" w:rsidR="00C2458B" w:rsidRDefault="00C2458B" w:rsidP="00C879BB">
      <w:pPr>
        <w:pStyle w:val="ListParagraph"/>
        <w:ind w:left="1080"/>
      </w:pPr>
    </w:p>
    <w:p w14:paraId="055C2699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proofErr w:type="spellStart"/>
      <w:r w:rsidRPr="00C2458B">
        <w:rPr>
          <w:b/>
          <w:bCs/>
        </w:rPr>
        <w:t>ObjectInputValidation</w:t>
      </w:r>
      <w:proofErr w:type="spellEnd"/>
      <w:r w:rsidRPr="00C2458B">
        <w:rPr>
          <w:b/>
          <w:bCs/>
        </w:rPr>
        <w:t xml:space="preserve"> </w:t>
      </w:r>
      <w:r w:rsidRPr="00C2458B">
        <w:rPr>
          <w:b/>
          <w:bCs/>
          <w:lang w:val="id-ID"/>
        </w:rPr>
        <w:t>“</w:t>
      </w:r>
    </w:p>
    <w:p w14:paraId="3449F694" w14:textId="58E327A8" w:rsidR="00C2458B" w:rsidRDefault="00C2458B" w:rsidP="00C879BB">
      <w:pPr>
        <w:pStyle w:val="ListParagraph"/>
        <w:ind w:left="1080"/>
      </w:pPr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interface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2EE9D427" w14:textId="77777777" w:rsidR="00C2458B" w:rsidRDefault="00C2458B" w:rsidP="00C879BB">
      <w:pPr>
        <w:pStyle w:val="ListParagraph"/>
        <w:ind w:left="1080"/>
      </w:pPr>
    </w:p>
    <w:p w14:paraId="64D207E5" w14:textId="77777777" w:rsidR="00C2458B" w:rsidRPr="00C2458B" w:rsidRDefault="00C2458B" w:rsidP="00C879BB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r w:rsidRPr="00C2458B">
        <w:rPr>
          <w:b/>
          <w:bCs/>
          <w:lang w:val="id-ID"/>
        </w:rPr>
        <w:t>“</w:t>
      </w:r>
      <w:r w:rsidRPr="00C2458B">
        <w:rPr>
          <w:b/>
          <w:bCs/>
        </w:rPr>
        <w:t>Serializable</w:t>
      </w:r>
      <w:r w:rsidRPr="00C2458B">
        <w:rPr>
          <w:b/>
          <w:bCs/>
          <w:lang w:val="id-ID"/>
        </w:rPr>
        <w:t>”</w:t>
      </w:r>
    </w:p>
    <w:p w14:paraId="75B8A71A" w14:textId="66153CD7" w:rsidR="00C2458B" w:rsidRDefault="00C2458B" w:rsidP="00C879BB">
      <w:pPr>
        <w:pStyle w:val="ListParagraph"/>
        <w:ind w:left="1080"/>
      </w:pPr>
      <w:proofErr w:type="spellStart"/>
      <w:r>
        <w:t>Serialisasi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diaktfkan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interface Serializable java.io</w:t>
      </w:r>
    </w:p>
    <w:p w14:paraId="57CBF40C" w14:textId="465E586F" w:rsidR="00C879BB" w:rsidRDefault="00C879BB" w:rsidP="00C879BB">
      <w:pPr>
        <w:pStyle w:val="ListParagraph"/>
        <w:ind w:left="1080"/>
      </w:pPr>
    </w:p>
    <w:p w14:paraId="2C737FA1" w14:textId="77777777" w:rsidR="00C879BB" w:rsidRDefault="00C879BB" w:rsidP="00C879BB">
      <w:pPr>
        <w:pStyle w:val="ListParagraph"/>
        <w:ind w:left="1080"/>
      </w:pPr>
    </w:p>
    <w:p w14:paraId="2A3D9481" w14:textId="1776E6DE" w:rsidR="00C879BB" w:rsidRDefault="00C879BB" w:rsidP="00C879BB">
      <w:pPr>
        <w:pStyle w:val="ListParagraph"/>
      </w:pPr>
    </w:p>
    <w:p w14:paraId="7E447B99" w14:textId="77777777" w:rsidR="00C879BB" w:rsidRPr="00C74A93" w:rsidRDefault="00C879BB" w:rsidP="00C879BB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lang w:val="id-ID"/>
        </w:rPr>
      </w:pPr>
      <w:r w:rsidRPr="00C74A93">
        <w:rPr>
          <w:b/>
          <w:bCs/>
          <w:sz w:val="24"/>
          <w:szCs w:val="24"/>
          <w:lang w:val="id-ID"/>
        </w:rPr>
        <w:t>30 file header java (import java.io. ? ),  (file header itu fungsinya untuk apa ?).</w:t>
      </w:r>
    </w:p>
    <w:p w14:paraId="08A2BC97" w14:textId="77777777" w:rsidR="00C879BB" w:rsidRPr="00C879BB" w:rsidRDefault="00C879BB" w:rsidP="00C879BB">
      <w:pPr>
        <w:pStyle w:val="ListParagraph"/>
        <w:numPr>
          <w:ilvl w:val="0"/>
          <w:numId w:val="19"/>
        </w:numPr>
      </w:pPr>
      <w:r w:rsidRPr="00C879BB">
        <w:t>Interface Summary</w:t>
      </w:r>
    </w:p>
    <w:p w14:paraId="6629AF3D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Closeable = Closeable </w:t>
      </w:r>
      <w:proofErr w:type="spellStart"/>
      <w:r w:rsidRPr="00C879BB">
        <w:t>adalah</w:t>
      </w:r>
      <w:proofErr w:type="spellEnd"/>
      <w:r w:rsidRPr="00C879BB">
        <w:t xml:space="preserve"> </w:t>
      </w:r>
      <w:proofErr w:type="spellStart"/>
      <w:r w:rsidRPr="00C879BB">
        <w:t>sumber</w:t>
      </w:r>
      <w:proofErr w:type="spellEnd"/>
      <w:r w:rsidRPr="00C879BB">
        <w:t xml:space="preserve"> </w:t>
      </w:r>
      <w:proofErr w:type="spellStart"/>
      <w:r w:rsidRPr="00C879BB">
        <w:t>atau</w:t>
      </w:r>
      <w:proofErr w:type="spellEnd"/>
      <w:r w:rsidRPr="00C879BB">
        <w:t xml:space="preserve"> </w:t>
      </w:r>
      <w:proofErr w:type="spellStart"/>
      <w:r w:rsidRPr="00C879BB">
        <w:t>destinasi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data yang </w:t>
      </w:r>
      <w:proofErr w:type="spellStart"/>
      <w:r w:rsidRPr="00C879BB">
        <w:t>dapat</w:t>
      </w:r>
      <w:proofErr w:type="spellEnd"/>
      <w:r w:rsidRPr="00C879BB">
        <w:t xml:space="preserve"> di </w:t>
      </w:r>
      <w:proofErr w:type="spellStart"/>
      <w:r w:rsidRPr="00C879BB">
        <w:t>tutup</w:t>
      </w:r>
      <w:proofErr w:type="spellEnd"/>
    </w:p>
    <w:p w14:paraId="6834B4D0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DataInput</w:t>
      </w:r>
      <w:proofErr w:type="spellEnd"/>
      <w:r w:rsidRPr="00C879BB">
        <w:t xml:space="preserve"> = </w:t>
      </w:r>
      <w:proofErr w:type="spellStart"/>
      <w:r w:rsidRPr="00C879BB">
        <w:t>Interfacenya</w:t>
      </w:r>
      <w:proofErr w:type="spellEnd"/>
      <w:r w:rsidRPr="00C879BB">
        <w:t xml:space="preserve"> </w:t>
      </w:r>
      <w:proofErr w:type="spellStart"/>
      <w:r w:rsidRPr="00C879BB">
        <w:t>menyediakan</w:t>
      </w:r>
      <w:proofErr w:type="spellEnd"/>
      <w:r w:rsidRPr="00C879BB">
        <w:t xml:space="preserve"> </w:t>
      </w:r>
      <w:proofErr w:type="spellStart"/>
      <w:r w:rsidRPr="00C879BB">
        <w:t>pembacaan</w:t>
      </w:r>
      <w:proofErr w:type="spellEnd"/>
      <w:r w:rsidRPr="00C879BB">
        <w:t xml:space="preserve"> byte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biner dan </w:t>
      </w:r>
      <w:proofErr w:type="spellStart"/>
      <w:r w:rsidRPr="00C879BB">
        <w:t>merekonstruksi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data </w:t>
      </w:r>
      <w:proofErr w:type="spellStart"/>
      <w:r w:rsidRPr="00C879BB">
        <w:t>dalam</w:t>
      </w:r>
      <w:proofErr w:type="spellEnd"/>
      <w:r w:rsidRPr="00C879BB">
        <w:t xml:space="preserve"> </w:t>
      </w:r>
      <w:proofErr w:type="spellStart"/>
      <w:r w:rsidRPr="00C879BB">
        <w:t>semua</w:t>
      </w:r>
      <w:proofErr w:type="spellEnd"/>
      <w:r w:rsidRPr="00C879BB">
        <w:t xml:space="preserve"> </w:t>
      </w:r>
      <w:proofErr w:type="spellStart"/>
      <w:r w:rsidRPr="00C879BB">
        <w:t>tipe</w:t>
      </w:r>
      <w:proofErr w:type="spellEnd"/>
      <w:r w:rsidRPr="00C879BB">
        <w:t xml:space="preserve"> primitive Java </w:t>
      </w:r>
    </w:p>
    <w:p w14:paraId="490980DB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DataOutput</w:t>
      </w:r>
      <w:proofErr w:type="spellEnd"/>
      <w:r w:rsidRPr="00C879BB">
        <w:t xml:space="preserve"> = </w:t>
      </w:r>
      <w:proofErr w:type="spellStart"/>
      <w:r w:rsidRPr="00C879BB">
        <w:t>Interfacenya</w:t>
      </w:r>
      <w:proofErr w:type="spellEnd"/>
      <w:r w:rsidRPr="00C879BB">
        <w:t xml:space="preserve"> </w:t>
      </w:r>
      <w:proofErr w:type="spellStart"/>
      <w:r w:rsidRPr="00C879BB">
        <w:t>menyediakan</w:t>
      </w:r>
      <w:proofErr w:type="spellEnd"/>
      <w:r w:rsidRPr="00C879BB">
        <w:t xml:space="preserve"> </w:t>
      </w:r>
      <w:proofErr w:type="spellStart"/>
      <w:r w:rsidRPr="00C879BB">
        <w:t>pengkonversian</w:t>
      </w:r>
      <w:proofErr w:type="spellEnd"/>
      <w:r w:rsidRPr="00C879BB">
        <w:t xml:space="preserve"> data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semua</w:t>
      </w:r>
      <w:proofErr w:type="spellEnd"/>
      <w:r w:rsidRPr="00C879BB">
        <w:t xml:space="preserve"> </w:t>
      </w:r>
      <w:proofErr w:type="spellStart"/>
      <w:r w:rsidRPr="00C879BB">
        <w:t>tipe</w:t>
      </w:r>
      <w:proofErr w:type="spellEnd"/>
      <w:r w:rsidRPr="00C879BB">
        <w:t xml:space="preserve"> primitive Java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kumpulan</w:t>
      </w:r>
      <w:proofErr w:type="spellEnd"/>
      <w:r w:rsidRPr="00C879BB">
        <w:t xml:space="preserve"> </w:t>
      </w:r>
      <w:proofErr w:type="spellStart"/>
      <w:r w:rsidRPr="00C879BB">
        <w:t>seri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byte dan </w:t>
      </w:r>
      <w:proofErr w:type="spellStart"/>
      <w:r w:rsidRPr="00C879BB">
        <w:t>menuliskannya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dalam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biner</w:t>
      </w:r>
    </w:p>
    <w:p w14:paraId="0CA11D9D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Externalizable = Externalizable </w:t>
      </w:r>
      <w:proofErr w:type="spellStart"/>
      <w:r w:rsidRPr="00C879BB">
        <w:t>hanya</w:t>
      </w:r>
      <w:proofErr w:type="spellEnd"/>
      <w:r w:rsidRPr="00C879BB">
        <w:t xml:space="preserve"> </w:t>
      </w:r>
      <w:proofErr w:type="spellStart"/>
      <w:r w:rsidRPr="00C879BB">
        <w:t>menyimpan</w:t>
      </w:r>
      <w:proofErr w:type="spellEnd"/>
      <w:r w:rsidRPr="00C879BB">
        <w:t xml:space="preserve"> </w:t>
      </w:r>
      <w:proofErr w:type="spellStart"/>
      <w:r w:rsidRPr="00C879BB">
        <w:t>identitas</w:t>
      </w:r>
      <w:proofErr w:type="spellEnd"/>
      <w:r w:rsidRPr="00C879BB">
        <w:t xml:space="preserve"> </w:t>
      </w:r>
      <w:proofErr w:type="spellStart"/>
      <w:r w:rsidRPr="00C879BB">
        <w:t>kelas</w:t>
      </w:r>
      <w:proofErr w:type="spellEnd"/>
      <w:r w:rsidRPr="00C879BB">
        <w:t xml:space="preserve"> dan </w:t>
      </w:r>
      <w:proofErr w:type="spellStart"/>
      <w:r w:rsidRPr="00C879BB">
        <w:t>menuliskannya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dalam</w:t>
      </w:r>
      <w:proofErr w:type="spellEnd"/>
      <w:r w:rsidRPr="00C879BB">
        <w:t xml:space="preserve"> serialization stream, dan </w:t>
      </w:r>
      <w:proofErr w:type="spellStart"/>
      <w:r w:rsidRPr="00C879BB">
        <w:t>merupakan</w:t>
      </w:r>
      <w:proofErr w:type="spellEnd"/>
      <w:r w:rsidRPr="00C879BB">
        <w:t xml:space="preserve"> </w:t>
      </w:r>
      <w:proofErr w:type="spellStart"/>
      <w:r w:rsidRPr="00C879BB">
        <w:t>tanggung</w:t>
      </w:r>
      <w:proofErr w:type="spellEnd"/>
      <w:r w:rsidRPr="00C879BB">
        <w:t xml:space="preserve"> </w:t>
      </w:r>
      <w:proofErr w:type="spellStart"/>
      <w:r w:rsidRPr="00C879BB">
        <w:t>jawab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kelas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menyimpan</w:t>
      </w:r>
      <w:proofErr w:type="spellEnd"/>
      <w:r w:rsidRPr="00C879BB">
        <w:t xml:space="preserve"> dan </w:t>
      </w:r>
      <w:proofErr w:type="spellStart"/>
      <w:r w:rsidRPr="00C879BB">
        <w:t>memulihkan</w:t>
      </w:r>
      <w:proofErr w:type="spellEnd"/>
      <w:r w:rsidRPr="00C879BB">
        <w:t xml:space="preserve"> </w:t>
      </w:r>
      <w:proofErr w:type="spellStart"/>
      <w:r w:rsidRPr="00C879BB">
        <w:t>konten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contohnya</w:t>
      </w:r>
      <w:proofErr w:type="spellEnd"/>
    </w:p>
    <w:p w14:paraId="1BF9D186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FileFilter</w:t>
      </w:r>
      <w:proofErr w:type="spellEnd"/>
      <w:r w:rsidRPr="00C879BB">
        <w:t xml:space="preserve"> = </w:t>
      </w:r>
      <w:proofErr w:type="spellStart"/>
      <w:r w:rsidRPr="00C879BB">
        <w:t>Sebuah</w:t>
      </w:r>
      <w:proofErr w:type="spellEnd"/>
      <w:r w:rsidRPr="00C879BB">
        <w:t xml:space="preserve"> filter </w:t>
      </w:r>
      <w:proofErr w:type="spellStart"/>
      <w:r w:rsidRPr="00C879BB">
        <w:t>untuk</w:t>
      </w:r>
      <w:proofErr w:type="spellEnd"/>
      <w:r w:rsidRPr="00C879BB">
        <w:t xml:space="preserve"> pathname yang </w:t>
      </w:r>
      <w:proofErr w:type="spellStart"/>
      <w:r w:rsidRPr="00C879BB">
        <w:t>abstrak</w:t>
      </w:r>
      <w:proofErr w:type="spellEnd"/>
    </w:p>
    <w:p w14:paraId="59E7D214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FilenameFilter</w:t>
      </w:r>
      <w:proofErr w:type="spellEnd"/>
      <w:r w:rsidRPr="00C879BB">
        <w:t xml:space="preserve"> = </w:t>
      </w:r>
      <w:proofErr w:type="spellStart"/>
      <w:r w:rsidRPr="00C879BB">
        <w:t>Contoh</w:t>
      </w:r>
      <w:proofErr w:type="spellEnd"/>
      <w:r w:rsidRPr="00C879BB">
        <w:t xml:space="preserve"> </w:t>
      </w:r>
      <w:proofErr w:type="spellStart"/>
      <w:r w:rsidRPr="00C879BB">
        <w:t>kelas</w:t>
      </w:r>
      <w:proofErr w:type="spellEnd"/>
      <w:r w:rsidRPr="00C879BB">
        <w:t xml:space="preserve"> yang </w:t>
      </w:r>
      <w:proofErr w:type="spellStart"/>
      <w:r w:rsidRPr="00C879BB">
        <w:t>mengimplementasikan</w:t>
      </w:r>
      <w:proofErr w:type="spellEnd"/>
      <w:r w:rsidRPr="00C879BB">
        <w:t xml:space="preserve"> </w:t>
      </w:r>
      <w:proofErr w:type="spellStart"/>
      <w:r w:rsidRPr="00C879BB">
        <w:t>antarmuka</w:t>
      </w:r>
      <w:proofErr w:type="spellEnd"/>
      <w:r w:rsidRPr="00C879BB">
        <w:t xml:space="preserve"> </w:t>
      </w:r>
      <w:proofErr w:type="spellStart"/>
      <w:r w:rsidRPr="00C879BB">
        <w:t>ini</w:t>
      </w:r>
      <w:proofErr w:type="spellEnd"/>
      <w:r w:rsidRPr="00C879BB">
        <w:t xml:space="preserve"> </w:t>
      </w:r>
      <w:proofErr w:type="spellStart"/>
      <w:r w:rsidRPr="00C879BB">
        <w:t>digunakan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memfilter</w:t>
      </w:r>
      <w:proofErr w:type="spellEnd"/>
      <w:r w:rsidRPr="00C879BB">
        <w:t xml:space="preserve"> </w:t>
      </w:r>
      <w:proofErr w:type="spellStart"/>
      <w:r w:rsidRPr="00C879BB">
        <w:t>nama</w:t>
      </w:r>
      <w:proofErr w:type="spellEnd"/>
      <w:r w:rsidRPr="00C879BB">
        <w:t xml:space="preserve"> file.</w:t>
      </w:r>
    </w:p>
    <w:p w14:paraId="2D731F49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Flushable = </w:t>
      </w:r>
      <w:proofErr w:type="spellStart"/>
      <w:r w:rsidRPr="00C879BB">
        <w:t>Merupakan</w:t>
      </w:r>
      <w:proofErr w:type="spellEnd"/>
      <w:r w:rsidRPr="00C879BB">
        <w:t xml:space="preserve"> </w:t>
      </w:r>
      <w:proofErr w:type="spellStart"/>
      <w:r w:rsidRPr="00C879BB">
        <w:t>destinasi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data yang </w:t>
      </w:r>
      <w:proofErr w:type="spellStart"/>
      <w:r w:rsidRPr="00C879BB">
        <w:t>dapat</w:t>
      </w:r>
      <w:proofErr w:type="spellEnd"/>
      <w:r w:rsidRPr="00C879BB">
        <w:t xml:space="preserve"> di-flush</w:t>
      </w:r>
    </w:p>
    <w:p w14:paraId="3483FB14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Object Input = </w:t>
      </w:r>
      <w:proofErr w:type="spellStart"/>
      <w:r w:rsidRPr="00C879BB">
        <w:t>ObjectInput</w:t>
      </w:r>
      <w:proofErr w:type="spellEnd"/>
      <w:r w:rsidRPr="00C879BB">
        <w:t xml:space="preserve"> </w:t>
      </w:r>
      <w:proofErr w:type="spellStart"/>
      <w:r w:rsidRPr="00C879BB">
        <w:t>memperluas</w:t>
      </w:r>
      <w:proofErr w:type="spellEnd"/>
      <w:r w:rsidRPr="00C879BB">
        <w:t xml:space="preserve"> interface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DataInput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menyertakan</w:t>
      </w:r>
      <w:proofErr w:type="spellEnd"/>
      <w:r w:rsidRPr="00C879BB">
        <w:t xml:space="preserve"> </w:t>
      </w:r>
      <w:proofErr w:type="spellStart"/>
      <w:r w:rsidRPr="00C879BB">
        <w:t>pembacaan</w:t>
      </w:r>
      <w:proofErr w:type="spellEnd"/>
      <w:r w:rsidRPr="00C879BB">
        <w:t xml:space="preserve"> </w:t>
      </w:r>
      <w:proofErr w:type="spellStart"/>
      <w:r w:rsidRPr="00C879BB">
        <w:t>objek</w:t>
      </w:r>
      <w:proofErr w:type="spellEnd"/>
    </w:p>
    <w:p w14:paraId="4643F3A6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ObjectInputValidation</w:t>
      </w:r>
      <w:proofErr w:type="spellEnd"/>
      <w:r w:rsidRPr="00C879BB">
        <w:t xml:space="preserve"> = </w:t>
      </w:r>
      <w:proofErr w:type="spellStart"/>
      <w:r w:rsidRPr="00C879BB">
        <w:t>Panggil</w:t>
      </w:r>
      <w:proofErr w:type="spellEnd"/>
      <w:r w:rsidRPr="00C879BB">
        <w:t xml:space="preserve"> </w:t>
      </w:r>
      <w:proofErr w:type="spellStart"/>
      <w:r w:rsidRPr="00C879BB">
        <w:t>balik</w:t>
      </w:r>
      <w:proofErr w:type="spellEnd"/>
      <w:r w:rsidRPr="00C879BB">
        <w:t xml:space="preserve"> interface yang </w:t>
      </w:r>
      <w:proofErr w:type="spellStart"/>
      <w:r w:rsidRPr="00C879BB">
        <w:t>memperbolehkan</w:t>
      </w:r>
      <w:proofErr w:type="spellEnd"/>
      <w:r w:rsidRPr="00C879BB">
        <w:t xml:space="preserve"> </w:t>
      </w:r>
      <w:proofErr w:type="spellStart"/>
      <w:r w:rsidRPr="00C879BB">
        <w:t>validasi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objek</w:t>
      </w:r>
      <w:proofErr w:type="spellEnd"/>
      <w:r w:rsidRPr="00C879BB">
        <w:t xml:space="preserve"> </w:t>
      </w:r>
      <w:proofErr w:type="spellStart"/>
      <w:r w:rsidRPr="00C879BB">
        <w:t>didalam</w:t>
      </w:r>
      <w:proofErr w:type="spellEnd"/>
      <w:r w:rsidRPr="00C879BB">
        <w:t xml:space="preserve"> </w:t>
      </w:r>
      <w:proofErr w:type="spellStart"/>
      <w:r w:rsidRPr="00C879BB">
        <w:t>grafik</w:t>
      </w:r>
      <w:proofErr w:type="spellEnd"/>
    </w:p>
    <w:p w14:paraId="37E708CA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ObjectOutput</w:t>
      </w:r>
      <w:proofErr w:type="spellEnd"/>
      <w:r w:rsidRPr="00C879BB">
        <w:t xml:space="preserve"> = </w:t>
      </w:r>
      <w:proofErr w:type="spellStart"/>
      <w:r w:rsidRPr="00C879BB">
        <w:t>ObjectOutput</w:t>
      </w:r>
      <w:proofErr w:type="spellEnd"/>
      <w:r w:rsidRPr="00C879BB">
        <w:t xml:space="preserve"> </w:t>
      </w:r>
      <w:proofErr w:type="spellStart"/>
      <w:r w:rsidRPr="00C879BB">
        <w:t>memperluas</w:t>
      </w:r>
      <w:proofErr w:type="spellEnd"/>
      <w:r w:rsidRPr="00C879BB">
        <w:t xml:space="preserve"> interface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DataOutput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menyertakan</w:t>
      </w:r>
      <w:proofErr w:type="spellEnd"/>
      <w:r w:rsidRPr="00C879BB">
        <w:t xml:space="preserve"> </w:t>
      </w:r>
      <w:proofErr w:type="spellStart"/>
      <w:r w:rsidRPr="00C879BB">
        <w:t>penulisan</w:t>
      </w:r>
      <w:proofErr w:type="spellEnd"/>
      <w:r w:rsidRPr="00C879BB">
        <w:t xml:space="preserve"> </w:t>
      </w:r>
      <w:proofErr w:type="spellStart"/>
      <w:r w:rsidRPr="00C879BB">
        <w:t>objek</w:t>
      </w:r>
      <w:proofErr w:type="spellEnd"/>
    </w:p>
    <w:p w14:paraId="3548ECEC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ObjectStreamConstants</w:t>
      </w:r>
      <w:proofErr w:type="spellEnd"/>
      <w:r w:rsidRPr="00C879BB">
        <w:t xml:space="preserve"> =</w:t>
      </w:r>
      <w:proofErr w:type="spellStart"/>
      <w:r w:rsidRPr="00C879BB">
        <w:t>Konstanta</w:t>
      </w:r>
      <w:proofErr w:type="spellEnd"/>
      <w:r w:rsidRPr="00C879BB">
        <w:t xml:space="preserve"> </w:t>
      </w:r>
      <w:proofErr w:type="spellStart"/>
      <w:r w:rsidRPr="00C879BB">
        <w:t>dituliskan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dalam</w:t>
      </w:r>
      <w:proofErr w:type="spellEnd"/>
      <w:r w:rsidRPr="00C879BB">
        <w:t xml:space="preserve"> Object Serialization Stream</w:t>
      </w:r>
    </w:p>
    <w:p w14:paraId="49B5F4C6" w14:textId="6F112EB6" w:rsid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Serializable = </w:t>
      </w:r>
      <w:proofErr w:type="spellStart"/>
      <w:r w:rsidRPr="00C879BB">
        <w:t>Serialisasi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kelas</w:t>
      </w:r>
      <w:proofErr w:type="spellEnd"/>
      <w:r w:rsidRPr="00C879BB">
        <w:t xml:space="preserve"> </w:t>
      </w:r>
      <w:proofErr w:type="spellStart"/>
      <w:r w:rsidRPr="00C879BB">
        <w:t>diaktfkan</w:t>
      </w:r>
      <w:proofErr w:type="spellEnd"/>
      <w:r w:rsidRPr="00C879BB">
        <w:t xml:space="preserve"> oleh </w:t>
      </w:r>
      <w:proofErr w:type="spellStart"/>
      <w:r w:rsidRPr="00C879BB">
        <w:t>kelas</w:t>
      </w:r>
      <w:proofErr w:type="spellEnd"/>
      <w:r w:rsidRPr="00C879BB">
        <w:t xml:space="preserve"> yang </w:t>
      </w:r>
      <w:proofErr w:type="spellStart"/>
      <w:r w:rsidRPr="00C879BB">
        <w:t>mengimplementasikan</w:t>
      </w:r>
      <w:proofErr w:type="spellEnd"/>
      <w:r w:rsidRPr="00C879BB">
        <w:t xml:space="preserve"> interface Serializable java.io</w:t>
      </w:r>
    </w:p>
    <w:p w14:paraId="0139FFC5" w14:textId="77777777" w:rsidR="00C879BB" w:rsidRPr="00C879BB" w:rsidRDefault="00C879BB" w:rsidP="00C879BB">
      <w:pPr>
        <w:pStyle w:val="ListParagraph"/>
        <w:ind w:left="1440"/>
      </w:pPr>
    </w:p>
    <w:p w14:paraId="647C1E01" w14:textId="77777777" w:rsidR="00C879BB" w:rsidRPr="00C879BB" w:rsidRDefault="00C879BB" w:rsidP="00C879BB">
      <w:pPr>
        <w:pStyle w:val="ListParagraph"/>
        <w:numPr>
          <w:ilvl w:val="0"/>
          <w:numId w:val="19"/>
        </w:numPr>
      </w:pPr>
      <w:r w:rsidRPr="00C879BB">
        <w:t>Class Summary</w:t>
      </w:r>
    </w:p>
    <w:p w14:paraId="0897F08C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BufferedInputStream</w:t>
      </w:r>
      <w:proofErr w:type="spellEnd"/>
      <w:r w:rsidRPr="00C879BB">
        <w:t xml:space="preserve"> = </w:t>
      </w:r>
      <w:proofErr w:type="spellStart"/>
      <w:r w:rsidRPr="00C879BB">
        <w:t>Menambahkan</w:t>
      </w:r>
      <w:proofErr w:type="spellEnd"/>
      <w:r w:rsidRPr="00C879BB">
        <w:t xml:space="preserve"> </w:t>
      </w:r>
      <w:proofErr w:type="spellStart"/>
      <w:r w:rsidRPr="00C879BB">
        <w:t>fungsionalitas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input lain -</w:t>
      </w:r>
      <w:proofErr w:type="spellStart"/>
      <w:r w:rsidRPr="00C879BB">
        <w:t>yaitu</w:t>
      </w:r>
      <w:proofErr w:type="spellEnd"/>
      <w:r w:rsidRPr="00C879BB">
        <w:t xml:space="preserve">, </w:t>
      </w:r>
      <w:proofErr w:type="spellStart"/>
      <w:r w:rsidRPr="00C879BB">
        <w:t>kemampuan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menyangga</w:t>
      </w:r>
      <w:proofErr w:type="spellEnd"/>
      <w:r w:rsidRPr="00C879BB">
        <w:t xml:space="preserve"> input dan </w:t>
      </w:r>
      <w:proofErr w:type="spellStart"/>
      <w:r w:rsidRPr="00C879BB">
        <w:t>mendukung</w:t>
      </w:r>
      <w:proofErr w:type="spellEnd"/>
      <w:r w:rsidRPr="00C879BB">
        <w:t xml:space="preserve"> </w:t>
      </w:r>
      <w:proofErr w:type="spellStart"/>
      <w:r w:rsidRPr="00C879BB">
        <w:t>metode</w:t>
      </w:r>
      <w:proofErr w:type="spellEnd"/>
      <w:r w:rsidRPr="00C879BB">
        <w:t xml:space="preserve"> </w:t>
      </w:r>
      <w:proofErr w:type="spellStart"/>
      <w:r w:rsidRPr="00C879BB">
        <w:t>penandaan</w:t>
      </w:r>
      <w:proofErr w:type="spellEnd"/>
      <w:r w:rsidRPr="00C879BB">
        <w:t xml:space="preserve"> dan reset.</w:t>
      </w:r>
    </w:p>
    <w:p w14:paraId="47F3D8B7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BufferedOutputStream</w:t>
      </w:r>
      <w:proofErr w:type="spellEnd"/>
      <w:r w:rsidRPr="00C879BB">
        <w:t xml:space="preserve"> = </w:t>
      </w:r>
      <w:proofErr w:type="spellStart"/>
      <w:r w:rsidRPr="00C879BB">
        <w:t>Mengimplementasikan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output buffer.</w:t>
      </w:r>
    </w:p>
    <w:p w14:paraId="70CDC49C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BufferedReader</w:t>
      </w:r>
      <w:proofErr w:type="spellEnd"/>
      <w:r w:rsidRPr="00C879BB">
        <w:t xml:space="preserve"> = </w:t>
      </w:r>
      <w:proofErr w:type="spellStart"/>
      <w:r w:rsidRPr="00C879BB">
        <w:t>Membaca</w:t>
      </w:r>
      <w:proofErr w:type="spellEnd"/>
      <w:r w:rsidRPr="00C879BB">
        <w:t xml:space="preserve"> </w:t>
      </w:r>
      <w:proofErr w:type="spellStart"/>
      <w:r w:rsidRPr="00C879BB">
        <w:t>teks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output </w:t>
      </w:r>
      <w:proofErr w:type="spellStart"/>
      <w:r w:rsidRPr="00C879BB">
        <w:t>karakter</w:t>
      </w:r>
      <w:proofErr w:type="spellEnd"/>
      <w:r w:rsidRPr="00C879BB">
        <w:t xml:space="preserve">, </w:t>
      </w:r>
      <w:proofErr w:type="spellStart"/>
      <w:r w:rsidRPr="00C879BB">
        <w:t>menyangga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menyediakan</w:t>
      </w:r>
      <w:proofErr w:type="spellEnd"/>
      <w:r w:rsidRPr="00C879BB">
        <w:t xml:space="preserve"> </w:t>
      </w:r>
      <w:proofErr w:type="spellStart"/>
      <w:r w:rsidRPr="00C879BB">
        <w:t>pembacaan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, array, dan lines yang </w:t>
      </w:r>
      <w:proofErr w:type="spellStart"/>
      <w:r w:rsidRPr="00C879BB">
        <w:t>efisien</w:t>
      </w:r>
      <w:proofErr w:type="spellEnd"/>
      <w:r w:rsidRPr="00C879BB">
        <w:t xml:space="preserve">. </w:t>
      </w:r>
    </w:p>
    <w:p w14:paraId="20FC969A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BufferedWriter</w:t>
      </w:r>
      <w:proofErr w:type="spellEnd"/>
      <w:r w:rsidRPr="00C879BB">
        <w:t xml:space="preserve"> = </w:t>
      </w:r>
      <w:proofErr w:type="spellStart"/>
      <w:r w:rsidRPr="00C879BB">
        <w:t>Menulis</w:t>
      </w:r>
      <w:proofErr w:type="spellEnd"/>
      <w:r w:rsidRPr="00C879BB">
        <w:t xml:space="preserve"> </w:t>
      </w:r>
      <w:proofErr w:type="spellStart"/>
      <w:r w:rsidRPr="00C879BB">
        <w:t>teks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output </w:t>
      </w:r>
      <w:proofErr w:type="spellStart"/>
      <w:r w:rsidRPr="00C879BB">
        <w:t>karakter</w:t>
      </w:r>
      <w:proofErr w:type="spellEnd"/>
      <w:r w:rsidRPr="00C879BB">
        <w:t xml:space="preserve">, </w:t>
      </w:r>
      <w:proofErr w:type="spellStart"/>
      <w:r w:rsidRPr="00C879BB">
        <w:t>menyangga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menyediakan</w:t>
      </w:r>
      <w:proofErr w:type="spellEnd"/>
      <w:r w:rsidRPr="00C879BB">
        <w:t xml:space="preserve"> </w:t>
      </w:r>
      <w:proofErr w:type="spellStart"/>
      <w:r w:rsidRPr="00C879BB">
        <w:t>penulisan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, array, dan lines yang </w:t>
      </w:r>
      <w:proofErr w:type="spellStart"/>
      <w:r w:rsidRPr="00C879BB">
        <w:t>efisien</w:t>
      </w:r>
      <w:proofErr w:type="spellEnd"/>
      <w:r w:rsidRPr="00C879BB">
        <w:t>.</w:t>
      </w:r>
    </w:p>
    <w:p w14:paraId="152A443A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CharArrayReader</w:t>
      </w:r>
      <w:proofErr w:type="spellEnd"/>
      <w:r w:rsidRPr="00C879BB">
        <w:t xml:space="preserve"> = </w:t>
      </w:r>
      <w:proofErr w:type="spellStart"/>
      <w:r w:rsidRPr="00C879BB">
        <w:t>Mengimplementasikan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output </w:t>
      </w:r>
      <w:proofErr w:type="spellStart"/>
      <w:r w:rsidRPr="00C879BB">
        <w:t>dimana</w:t>
      </w:r>
      <w:proofErr w:type="spellEnd"/>
      <w:r w:rsidRPr="00C879BB">
        <w:t xml:space="preserve"> </w:t>
      </w:r>
      <w:proofErr w:type="spellStart"/>
      <w:r w:rsidRPr="00C879BB">
        <w:t>datanya</w:t>
      </w:r>
      <w:proofErr w:type="spellEnd"/>
      <w:r w:rsidRPr="00C879BB">
        <w:t xml:space="preserve"> </w:t>
      </w:r>
      <w:proofErr w:type="spellStart"/>
      <w:r w:rsidRPr="00C879BB">
        <w:t>dapat</w:t>
      </w:r>
      <w:proofErr w:type="spellEnd"/>
      <w:r w:rsidRPr="00C879BB">
        <w:t xml:space="preserve"> </w:t>
      </w:r>
      <w:proofErr w:type="spellStart"/>
      <w:r w:rsidRPr="00C879BB">
        <w:t>ditulis</w:t>
      </w:r>
      <w:proofErr w:type="spellEnd"/>
      <w:r w:rsidRPr="00C879BB">
        <w:t xml:space="preserve"> </w:t>
      </w:r>
      <w:proofErr w:type="spellStart"/>
      <w:r w:rsidRPr="00C879BB">
        <w:t>ke</w:t>
      </w:r>
      <w:proofErr w:type="spellEnd"/>
      <w:r w:rsidRPr="00C879BB">
        <w:t xml:space="preserve"> </w:t>
      </w:r>
      <w:proofErr w:type="spellStart"/>
      <w:r w:rsidRPr="00C879BB">
        <w:t>dalam</w:t>
      </w:r>
      <w:proofErr w:type="spellEnd"/>
      <w:r w:rsidRPr="00C879BB">
        <w:t xml:space="preserve"> byte array.</w:t>
      </w:r>
    </w:p>
    <w:p w14:paraId="118813FB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CharArrayWriter</w:t>
      </w:r>
      <w:proofErr w:type="spellEnd"/>
      <w:r w:rsidRPr="00C879BB">
        <w:t xml:space="preserve"> = </w:t>
      </w:r>
      <w:proofErr w:type="spellStart"/>
      <w:r w:rsidRPr="00C879BB">
        <w:t>Mengimplementasikan</w:t>
      </w:r>
      <w:proofErr w:type="spellEnd"/>
      <w:r w:rsidRPr="00C879BB">
        <w:t xml:space="preserve"> </w:t>
      </w:r>
      <w:proofErr w:type="spellStart"/>
      <w:r w:rsidRPr="00C879BB">
        <w:t>penyanggaan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 yang </w:t>
      </w:r>
      <w:proofErr w:type="spellStart"/>
      <w:r w:rsidRPr="00C879BB">
        <w:t>dapat</w:t>
      </w:r>
      <w:proofErr w:type="spellEnd"/>
      <w:r w:rsidRPr="00C879BB">
        <w:t xml:space="preserve"> </w:t>
      </w:r>
      <w:proofErr w:type="spellStart"/>
      <w:r w:rsidRPr="00C879BB">
        <w:t>digunakan</w:t>
      </w:r>
      <w:proofErr w:type="spellEnd"/>
      <w:r w:rsidRPr="00C879BB">
        <w:t xml:space="preserve"> </w:t>
      </w:r>
      <w:proofErr w:type="spellStart"/>
      <w:r w:rsidRPr="00C879BB">
        <w:t>sebagai</w:t>
      </w:r>
      <w:proofErr w:type="spellEnd"/>
      <w:r w:rsidRPr="00C879BB">
        <w:t xml:space="preserve"> Writer. </w:t>
      </w:r>
    </w:p>
    <w:p w14:paraId="2C732C6C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Console = </w:t>
      </w:r>
      <w:proofErr w:type="spellStart"/>
      <w:r w:rsidRPr="00C879BB">
        <w:t>Metode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mengakses</w:t>
      </w:r>
      <w:proofErr w:type="spellEnd"/>
      <w:r w:rsidRPr="00C879BB">
        <w:t xml:space="preserve"> console </w:t>
      </w:r>
      <w:proofErr w:type="spellStart"/>
      <w:r w:rsidRPr="00C879BB">
        <w:t>berbasis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, </w:t>
      </w:r>
      <w:proofErr w:type="spellStart"/>
      <w:r w:rsidRPr="00C879BB">
        <w:t>jika</w:t>
      </w:r>
      <w:proofErr w:type="spellEnd"/>
      <w:r w:rsidRPr="00C879BB">
        <w:t xml:space="preserve"> </w:t>
      </w:r>
      <w:proofErr w:type="spellStart"/>
      <w:r w:rsidRPr="00C879BB">
        <w:t>bisa</w:t>
      </w:r>
      <w:proofErr w:type="spellEnd"/>
      <w:r w:rsidRPr="00C879BB">
        <w:t xml:space="preserve">, </w:t>
      </w:r>
      <w:proofErr w:type="spellStart"/>
      <w:r w:rsidRPr="00C879BB">
        <w:t>diasosiasikan</w:t>
      </w:r>
      <w:proofErr w:type="spellEnd"/>
      <w:r w:rsidRPr="00C879BB">
        <w:t xml:space="preserve"> </w:t>
      </w:r>
      <w:proofErr w:type="spellStart"/>
      <w:r w:rsidRPr="00C879BB">
        <w:t>dengan</w:t>
      </w:r>
      <w:proofErr w:type="spellEnd"/>
      <w:r w:rsidRPr="00C879BB">
        <w:t xml:space="preserve"> </w:t>
      </w:r>
      <w:proofErr w:type="spellStart"/>
      <w:r w:rsidRPr="00C879BB">
        <w:t>mesin</w:t>
      </w:r>
      <w:proofErr w:type="spellEnd"/>
      <w:r w:rsidRPr="00C879BB">
        <w:t xml:space="preserve"> virtual Java </w:t>
      </w:r>
      <w:proofErr w:type="spellStart"/>
      <w:r w:rsidRPr="00C879BB">
        <w:t>saat</w:t>
      </w:r>
      <w:proofErr w:type="spellEnd"/>
      <w:r w:rsidRPr="00C879BB">
        <w:t xml:space="preserve"> </w:t>
      </w:r>
      <w:proofErr w:type="spellStart"/>
      <w:r w:rsidRPr="00C879BB">
        <w:t>ini</w:t>
      </w:r>
      <w:proofErr w:type="spellEnd"/>
      <w:r w:rsidRPr="00C879BB">
        <w:t xml:space="preserve">. </w:t>
      </w:r>
    </w:p>
    <w:p w14:paraId="597BF377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File =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representasi</w:t>
      </w:r>
      <w:proofErr w:type="spellEnd"/>
      <w:r w:rsidRPr="00C879BB">
        <w:t xml:space="preserve"> </w:t>
      </w:r>
      <w:proofErr w:type="spellStart"/>
      <w:r w:rsidRPr="00C879BB">
        <w:t>abstrak</w:t>
      </w:r>
      <w:proofErr w:type="spellEnd"/>
      <w:r w:rsidRPr="00C879BB">
        <w:t xml:space="preserve"> </w:t>
      </w:r>
      <w:proofErr w:type="spellStart"/>
      <w:r w:rsidRPr="00C879BB">
        <w:t>dari</w:t>
      </w:r>
      <w:proofErr w:type="spellEnd"/>
      <w:r w:rsidRPr="00C879BB">
        <w:t xml:space="preserve"> pathname file dan </w:t>
      </w:r>
      <w:proofErr w:type="spellStart"/>
      <w:r w:rsidRPr="00C879BB">
        <w:t>direktori</w:t>
      </w:r>
      <w:proofErr w:type="spellEnd"/>
      <w:r w:rsidRPr="00C879BB">
        <w:t>.</w:t>
      </w:r>
    </w:p>
    <w:p w14:paraId="0337F9F8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Writer = Kelas </w:t>
      </w:r>
      <w:proofErr w:type="spellStart"/>
      <w:r w:rsidRPr="00C879BB">
        <w:t>abstrak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menulis</w:t>
      </w:r>
      <w:proofErr w:type="spellEnd"/>
      <w:r w:rsidRPr="00C879BB">
        <w:t xml:space="preserve"> </w:t>
      </w:r>
      <w:proofErr w:type="spellStart"/>
      <w:r w:rsidRPr="00C879BB">
        <w:t>kedalam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>.</w:t>
      </w:r>
    </w:p>
    <w:p w14:paraId="157D5B7D" w14:textId="15246ED5" w:rsid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r w:rsidRPr="00C879BB">
        <w:t xml:space="preserve">Reader = Kelas </w:t>
      </w:r>
      <w:proofErr w:type="spellStart"/>
      <w:r w:rsidRPr="00C879BB">
        <w:t>abstrak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membaca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>.</w:t>
      </w:r>
    </w:p>
    <w:p w14:paraId="31BC9036" w14:textId="77777777" w:rsidR="00C879BB" w:rsidRPr="00C879BB" w:rsidRDefault="00C879BB" w:rsidP="00C879BB">
      <w:pPr>
        <w:pStyle w:val="ListParagraph"/>
        <w:spacing w:line="276" w:lineRule="auto"/>
        <w:ind w:left="1440"/>
      </w:pPr>
    </w:p>
    <w:p w14:paraId="052B8D54" w14:textId="77777777" w:rsidR="00C879BB" w:rsidRPr="00C879BB" w:rsidRDefault="00C879BB" w:rsidP="00C879BB">
      <w:pPr>
        <w:pStyle w:val="ListParagraph"/>
        <w:numPr>
          <w:ilvl w:val="0"/>
          <w:numId w:val="19"/>
        </w:numPr>
      </w:pPr>
      <w:r w:rsidRPr="00C879BB">
        <w:t>Exception Summary</w:t>
      </w:r>
    </w:p>
    <w:p w14:paraId="72D97B7F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CharConversionException</w:t>
      </w:r>
      <w:proofErr w:type="spellEnd"/>
      <w:r w:rsidRPr="00C879BB">
        <w:t xml:space="preserve"> = Kelas </w:t>
      </w:r>
      <w:proofErr w:type="spellStart"/>
      <w:r w:rsidRPr="00C879BB">
        <w:t>dasar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pengecualian</w:t>
      </w:r>
      <w:proofErr w:type="spellEnd"/>
      <w:r w:rsidRPr="00C879BB">
        <w:t xml:space="preserve"> </w:t>
      </w:r>
      <w:proofErr w:type="spellStart"/>
      <w:r w:rsidRPr="00C879BB">
        <w:t>konversi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>.</w:t>
      </w:r>
    </w:p>
    <w:p w14:paraId="1C63A8E1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EOFException</w:t>
      </w:r>
      <w:proofErr w:type="spellEnd"/>
      <w:r w:rsidRPr="00C879BB">
        <w:t xml:space="preserve"> = </w:t>
      </w:r>
      <w:proofErr w:type="spellStart"/>
      <w:r w:rsidRPr="00C879BB">
        <w:t>Memberikan</w:t>
      </w:r>
      <w:proofErr w:type="spellEnd"/>
      <w:r w:rsidRPr="00C879BB">
        <w:t xml:space="preserve"> signal </w:t>
      </w:r>
      <w:proofErr w:type="spellStart"/>
      <w:r w:rsidRPr="00C879BB">
        <w:t>jika</w:t>
      </w:r>
      <w:proofErr w:type="spellEnd"/>
      <w:r w:rsidRPr="00C879BB">
        <w:t xml:space="preserve"> </w:t>
      </w:r>
      <w:proofErr w:type="spellStart"/>
      <w:r w:rsidRPr="00C879BB">
        <w:t>akhir</w:t>
      </w:r>
      <w:proofErr w:type="spellEnd"/>
      <w:r w:rsidRPr="00C879BB">
        <w:t xml:space="preserve"> file </w:t>
      </w:r>
      <w:proofErr w:type="spellStart"/>
      <w:r w:rsidRPr="00C879BB">
        <w:t>atau</w:t>
      </w:r>
      <w:proofErr w:type="spellEnd"/>
      <w:r w:rsidRPr="00C879BB">
        <w:t xml:space="preserve"> </w:t>
      </w:r>
      <w:proofErr w:type="spellStart"/>
      <w:r w:rsidRPr="00C879BB">
        <w:t>aliran</w:t>
      </w:r>
      <w:proofErr w:type="spellEnd"/>
      <w:r w:rsidRPr="00C879BB">
        <w:t xml:space="preserve"> </w:t>
      </w:r>
      <w:proofErr w:type="spellStart"/>
      <w:r w:rsidRPr="00C879BB">
        <w:t>telah</w:t>
      </w:r>
      <w:proofErr w:type="spellEnd"/>
      <w:r w:rsidRPr="00C879BB">
        <w:t xml:space="preserve"> </w:t>
      </w:r>
      <w:proofErr w:type="spellStart"/>
      <w:r w:rsidRPr="00C879BB">
        <w:t>dicapai</w:t>
      </w:r>
      <w:proofErr w:type="spellEnd"/>
      <w:r w:rsidRPr="00C879BB">
        <w:t xml:space="preserve"> </w:t>
      </w:r>
      <w:proofErr w:type="spellStart"/>
      <w:r w:rsidRPr="00C879BB">
        <w:t>secara</w:t>
      </w:r>
      <w:proofErr w:type="spellEnd"/>
      <w:r w:rsidRPr="00C879BB">
        <w:t xml:space="preserve"> </w:t>
      </w:r>
      <w:proofErr w:type="spellStart"/>
      <w:r w:rsidRPr="00C879BB">
        <w:t>tak</w:t>
      </w:r>
      <w:proofErr w:type="spellEnd"/>
      <w:r w:rsidRPr="00C879BB">
        <w:t xml:space="preserve"> </w:t>
      </w:r>
      <w:proofErr w:type="spellStart"/>
      <w:r w:rsidRPr="00C879BB">
        <w:t>terduga</w:t>
      </w:r>
      <w:proofErr w:type="spellEnd"/>
      <w:r w:rsidRPr="00C879BB">
        <w:t xml:space="preserve"> </w:t>
      </w:r>
      <w:proofErr w:type="spellStart"/>
      <w:r w:rsidRPr="00C879BB">
        <w:t>ketika</w:t>
      </w:r>
      <w:proofErr w:type="spellEnd"/>
      <w:r w:rsidRPr="00C879BB">
        <w:t xml:space="preserve"> input.</w:t>
      </w:r>
    </w:p>
    <w:p w14:paraId="36528F63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FileNotFoundException</w:t>
      </w:r>
      <w:proofErr w:type="spellEnd"/>
      <w:r w:rsidRPr="00C879BB">
        <w:t xml:space="preserve"> = </w:t>
      </w:r>
      <w:proofErr w:type="spellStart"/>
      <w:r w:rsidRPr="00C879BB">
        <w:t>Memberikan</w:t>
      </w:r>
      <w:proofErr w:type="spellEnd"/>
      <w:r w:rsidRPr="00C879BB">
        <w:t xml:space="preserve"> signal </w:t>
      </w:r>
      <w:proofErr w:type="spellStart"/>
      <w:r w:rsidRPr="00C879BB">
        <w:t>bahwa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percobaan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membuka</w:t>
      </w:r>
      <w:proofErr w:type="spellEnd"/>
      <w:r w:rsidRPr="00C879BB">
        <w:t xml:space="preserve"> file yang </w:t>
      </w:r>
      <w:proofErr w:type="spellStart"/>
      <w:r w:rsidRPr="00C879BB">
        <w:t>telah</w:t>
      </w:r>
      <w:proofErr w:type="spellEnd"/>
      <w:r w:rsidRPr="00C879BB">
        <w:t xml:space="preserve"> </w:t>
      </w:r>
      <w:proofErr w:type="spellStart"/>
      <w:r w:rsidRPr="00C879BB">
        <w:t>ditentukan</w:t>
      </w:r>
      <w:proofErr w:type="spellEnd"/>
      <w:r w:rsidRPr="00C879BB">
        <w:t xml:space="preserve"> pathname-</w:t>
      </w:r>
      <w:proofErr w:type="spellStart"/>
      <w:r w:rsidRPr="00C879BB">
        <w:t>nya</w:t>
      </w:r>
      <w:proofErr w:type="spellEnd"/>
      <w:r w:rsidRPr="00C879BB">
        <w:t xml:space="preserve"> </w:t>
      </w:r>
      <w:proofErr w:type="spellStart"/>
      <w:r w:rsidRPr="00C879BB">
        <w:t>gagal</w:t>
      </w:r>
      <w:proofErr w:type="spellEnd"/>
      <w:r w:rsidRPr="00C879BB">
        <w:t>.</w:t>
      </w:r>
    </w:p>
    <w:p w14:paraId="1853A607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IOException</w:t>
      </w:r>
      <w:proofErr w:type="spellEnd"/>
      <w:r w:rsidRPr="00C879BB">
        <w:t xml:space="preserve"> = </w:t>
      </w:r>
      <w:proofErr w:type="spellStart"/>
      <w:r w:rsidRPr="00C879BB">
        <w:t>Menandakan</w:t>
      </w:r>
      <w:proofErr w:type="spellEnd"/>
      <w:r w:rsidRPr="00C879BB">
        <w:t xml:space="preserve"> </w:t>
      </w:r>
      <w:proofErr w:type="spellStart"/>
      <w:r w:rsidRPr="00C879BB">
        <w:t>bahwa</w:t>
      </w:r>
      <w:proofErr w:type="spellEnd"/>
      <w:r w:rsidRPr="00C879BB">
        <w:t xml:space="preserve"> </w:t>
      </w:r>
      <w:proofErr w:type="spellStart"/>
      <w:r w:rsidRPr="00C879BB">
        <w:t>pengecualian</w:t>
      </w:r>
      <w:proofErr w:type="spellEnd"/>
      <w:r w:rsidRPr="00C879BB">
        <w:t xml:space="preserve"> I/O </w:t>
      </w:r>
      <w:proofErr w:type="spellStart"/>
      <w:r w:rsidRPr="00C879BB">
        <w:t>dari</w:t>
      </w:r>
      <w:proofErr w:type="spellEnd"/>
      <w:r w:rsidRPr="00C879BB">
        <w:t xml:space="preserve"> </w:t>
      </w:r>
      <w:proofErr w:type="spellStart"/>
      <w:r w:rsidRPr="00C879BB">
        <w:t>beberapa</w:t>
      </w:r>
      <w:proofErr w:type="spellEnd"/>
      <w:r w:rsidRPr="00C879BB">
        <w:t xml:space="preserve"> </w:t>
      </w:r>
      <w:proofErr w:type="spellStart"/>
      <w:r w:rsidRPr="00C879BB">
        <w:t>jenis</w:t>
      </w:r>
      <w:proofErr w:type="spellEnd"/>
      <w:r w:rsidRPr="00C879BB">
        <w:t xml:space="preserve"> </w:t>
      </w:r>
      <w:proofErr w:type="spellStart"/>
      <w:r w:rsidRPr="00C879BB">
        <w:t>telah</w:t>
      </w:r>
      <w:proofErr w:type="spellEnd"/>
      <w:r w:rsidRPr="00C879BB">
        <w:t xml:space="preserve"> </w:t>
      </w:r>
      <w:proofErr w:type="spellStart"/>
      <w:r w:rsidRPr="00C879BB">
        <w:t>terjadi</w:t>
      </w:r>
      <w:proofErr w:type="spellEnd"/>
      <w:r w:rsidRPr="00C879BB">
        <w:t>.</w:t>
      </w:r>
    </w:p>
    <w:p w14:paraId="5C1524F2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NotActiveException</w:t>
      </w:r>
      <w:proofErr w:type="spellEnd"/>
      <w:r w:rsidRPr="00C879BB">
        <w:t xml:space="preserve"> = </w:t>
      </w:r>
      <w:proofErr w:type="spellStart"/>
      <w:r w:rsidRPr="00C879BB">
        <w:t>Muncul</w:t>
      </w:r>
      <w:proofErr w:type="spellEnd"/>
      <w:r w:rsidRPr="00C879BB">
        <w:t xml:space="preserve"> </w:t>
      </w:r>
      <w:proofErr w:type="spellStart"/>
      <w:r w:rsidRPr="00C879BB">
        <w:t>ketika</w:t>
      </w:r>
      <w:proofErr w:type="spellEnd"/>
      <w:r w:rsidRPr="00C879BB">
        <w:t xml:space="preserve"> </w:t>
      </w:r>
      <w:proofErr w:type="spellStart"/>
      <w:r w:rsidRPr="00C879BB">
        <w:t>serialisasi</w:t>
      </w:r>
      <w:proofErr w:type="spellEnd"/>
      <w:r w:rsidRPr="00C879BB">
        <w:t xml:space="preserve"> </w:t>
      </w:r>
      <w:proofErr w:type="spellStart"/>
      <w:r w:rsidRPr="00C879BB">
        <w:t>atau</w:t>
      </w:r>
      <w:proofErr w:type="spellEnd"/>
      <w:r w:rsidRPr="00C879BB">
        <w:t xml:space="preserve"> </w:t>
      </w:r>
      <w:proofErr w:type="spellStart"/>
      <w:r w:rsidRPr="00C879BB">
        <w:t>deserialisasi</w:t>
      </w:r>
      <w:proofErr w:type="spellEnd"/>
      <w:r w:rsidRPr="00C879BB">
        <w:t xml:space="preserve"> </w:t>
      </w:r>
      <w:proofErr w:type="spellStart"/>
      <w:r w:rsidRPr="00C879BB">
        <w:t>tidak</w:t>
      </w:r>
      <w:proofErr w:type="spellEnd"/>
      <w:r w:rsidRPr="00C879BB">
        <w:t xml:space="preserve"> </w:t>
      </w:r>
      <w:proofErr w:type="spellStart"/>
      <w:r w:rsidRPr="00C879BB">
        <w:t>aktif</w:t>
      </w:r>
      <w:proofErr w:type="spellEnd"/>
      <w:r w:rsidRPr="00C879BB">
        <w:t>.</w:t>
      </w:r>
    </w:p>
    <w:p w14:paraId="32373FEA" w14:textId="77777777" w:rsidR="00C879BB" w:rsidRP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NotSerializableException</w:t>
      </w:r>
      <w:proofErr w:type="spellEnd"/>
      <w:r w:rsidRPr="00C879BB">
        <w:t xml:space="preserve"> = </w:t>
      </w:r>
      <w:proofErr w:type="spellStart"/>
      <w:r w:rsidRPr="00C879BB">
        <w:t>Muncul</w:t>
      </w:r>
      <w:proofErr w:type="spellEnd"/>
      <w:r w:rsidRPr="00C879BB">
        <w:t xml:space="preserve"> </w:t>
      </w:r>
      <w:proofErr w:type="spellStart"/>
      <w:r w:rsidRPr="00C879BB">
        <w:t>ketika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</w:t>
      </w:r>
      <w:proofErr w:type="spellStart"/>
      <w:r w:rsidRPr="00C879BB">
        <w:t>contoh</w:t>
      </w:r>
      <w:proofErr w:type="spellEnd"/>
      <w:r w:rsidRPr="00C879BB">
        <w:t xml:space="preserve"> </w:t>
      </w:r>
      <w:proofErr w:type="spellStart"/>
      <w:r w:rsidRPr="00C879BB">
        <w:t>memerlukan</w:t>
      </w:r>
      <w:proofErr w:type="spellEnd"/>
      <w:r w:rsidRPr="00C879BB">
        <w:t xml:space="preserve"> interface </w:t>
      </w:r>
      <w:proofErr w:type="spellStart"/>
      <w:r w:rsidRPr="00C879BB">
        <w:t>serialisasi</w:t>
      </w:r>
      <w:proofErr w:type="spellEnd"/>
      <w:r w:rsidRPr="00C879BB">
        <w:t>.</w:t>
      </w:r>
    </w:p>
    <w:p w14:paraId="0C9BD259" w14:textId="1ED8D9F0" w:rsid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UnsupportedEncodingException</w:t>
      </w:r>
      <w:proofErr w:type="spellEnd"/>
      <w:r w:rsidRPr="00C879BB">
        <w:t xml:space="preserve"> = </w:t>
      </w:r>
      <w:proofErr w:type="spellStart"/>
      <w:r w:rsidRPr="00C879BB">
        <w:t>Enkoding</w:t>
      </w:r>
      <w:proofErr w:type="spellEnd"/>
      <w:r w:rsidRPr="00C879BB">
        <w:t xml:space="preserve"> </w:t>
      </w:r>
      <w:proofErr w:type="spellStart"/>
      <w:r w:rsidRPr="00C879BB">
        <w:t>karakter</w:t>
      </w:r>
      <w:proofErr w:type="spellEnd"/>
      <w:r w:rsidRPr="00C879BB">
        <w:t xml:space="preserve"> </w:t>
      </w:r>
      <w:proofErr w:type="spellStart"/>
      <w:r w:rsidRPr="00C879BB">
        <w:t>tidak</w:t>
      </w:r>
      <w:proofErr w:type="spellEnd"/>
      <w:r w:rsidRPr="00C879BB">
        <w:t xml:space="preserve"> </w:t>
      </w:r>
      <w:proofErr w:type="spellStart"/>
      <w:r w:rsidRPr="00C879BB">
        <w:t>didukung</w:t>
      </w:r>
      <w:proofErr w:type="spellEnd"/>
      <w:r w:rsidRPr="00C879BB">
        <w:t>.</w:t>
      </w:r>
    </w:p>
    <w:p w14:paraId="002D934C" w14:textId="77777777" w:rsidR="00C879BB" w:rsidRPr="00C879BB" w:rsidRDefault="00C879BB" w:rsidP="00C879BB">
      <w:pPr>
        <w:pStyle w:val="ListParagraph"/>
        <w:spacing w:line="276" w:lineRule="auto"/>
        <w:ind w:left="1440"/>
      </w:pPr>
    </w:p>
    <w:p w14:paraId="50E147BE" w14:textId="77777777" w:rsidR="00C879BB" w:rsidRPr="00C879BB" w:rsidRDefault="00C879BB" w:rsidP="00C879BB">
      <w:pPr>
        <w:pStyle w:val="ListParagraph"/>
        <w:numPr>
          <w:ilvl w:val="0"/>
          <w:numId w:val="19"/>
        </w:numPr>
      </w:pPr>
      <w:r w:rsidRPr="00C879BB">
        <w:t>Error Summary</w:t>
      </w:r>
    </w:p>
    <w:p w14:paraId="6D8A32B1" w14:textId="491703F8" w:rsidR="00C879BB" w:rsidRDefault="00C879BB" w:rsidP="00C879BB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C879BB">
        <w:t>IOError</w:t>
      </w:r>
      <w:proofErr w:type="spellEnd"/>
      <w:r w:rsidRPr="00C879BB">
        <w:t xml:space="preserve"> = </w:t>
      </w:r>
      <w:proofErr w:type="spellStart"/>
      <w:r w:rsidRPr="00C879BB">
        <w:t>Muncul</w:t>
      </w:r>
      <w:proofErr w:type="spellEnd"/>
      <w:r w:rsidRPr="00C879BB">
        <w:t xml:space="preserve"> </w:t>
      </w:r>
      <w:proofErr w:type="spellStart"/>
      <w:r w:rsidRPr="00C879BB">
        <w:t>ketika</w:t>
      </w:r>
      <w:proofErr w:type="spellEnd"/>
      <w:r w:rsidRPr="00C879BB">
        <w:t xml:space="preserve"> </w:t>
      </w:r>
      <w:proofErr w:type="spellStart"/>
      <w:r w:rsidRPr="00C879BB">
        <w:t>ada</w:t>
      </w:r>
      <w:proofErr w:type="spellEnd"/>
      <w:r w:rsidRPr="00C879BB">
        <w:t xml:space="preserve"> error I/O yang </w:t>
      </w:r>
      <w:proofErr w:type="spellStart"/>
      <w:r w:rsidRPr="00C879BB">
        <w:t>serius</w:t>
      </w:r>
      <w:proofErr w:type="spellEnd"/>
      <w:r w:rsidRPr="00C879BB">
        <w:t xml:space="preserve"> </w:t>
      </w:r>
      <w:proofErr w:type="spellStart"/>
      <w:r w:rsidRPr="00C879BB">
        <w:t>telah</w:t>
      </w:r>
      <w:proofErr w:type="spellEnd"/>
      <w:r w:rsidRPr="00C879BB">
        <w:t xml:space="preserve"> </w:t>
      </w:r>
      <w:proofErr w:type="spellStart"/>
      <w:r w:rsidRPr="00C879BB">
        <w:t>terjadi</w:t>
      </w:r>
      <w:proofErr w:type="spellEnd"/>
      <w:r w:rsidRPr="00C879BB">
        <w:t xml:space="preserve">. </w:t>
      </w:r>
    </w:p>
    <w:p w14:paraId="13000BF3" w14:textId="77777777" w:rsidR="00C879BB" w:rsidRDefault="00C879BB" w:rsidP="00C879BB">
      <w:pPr>
        <w:pStyle w:val="ListParagraph"/>
        <w:spacing w:line="276" w:lineRule="auto"/>
        <w:ind w:left="1440"/>
      </w:pPr>
    </w:p>
    <w:p w14:paraId="16C85C5B" w14:textId="5DED7E0C" w:rsidR="00C879BB" w:rsidRPr="00C74A93" w:rsidRDefault="00C879BB" w:rsidP="00C879BB">
      <w:pPr>
        <w:pStyle w:val="ListParagraph"/>
        <w:numPr>
          <w:ilvl w:val="0"/>
          <w:numId w:val="21"/>
        </w:numPr>
        <w:spacing w:line="276" w:lineRule="auto"/>
        <w:rPr>
          <w:b/>
          <w:bCs/>
          <w:sz w:val="24"/>
          <w:szCs w:val="24"/>
        </w:rPr>
      </w:pPr>
      <w:r w:rsidRPr="00C74A93">
        <w:rPr>
          <w:b/>
          <w:bCs/>
          <w:sz w:val="24"/>
          <w:szCs w:val="24"/>
        </w:rPr>
        <w:t xml:space="preserve">Format </w:t>
      </w:r>
      <w:proofErr w:type="spellStart"/>
      <w:r w:rsidRPr="00C74A93">
        <w:rPr>
          <w:b/>
          <w:bCs/>
          <w:sz w:val="24"/>
          <w:szCs w:val="24"/>
        </w:rPr>
        <w:t>penulisan</w:t>
      </w:r>
      <w:proofErr w:type="spellEnd"/>
      <w:r w:rsidRPr="00C74A93">
        <w:rPr>
          <w:b/>
          <w:bCs/>
          <w:sz w:val="24"/>
          <w:szCs w:val="24"/>
        </w:rPr>
        <w:t xml:space="preserve"> Bahasa </w:t>
      </w:r>
      <w:proofErr w:type="spellStart"/>
      <w:r w:rsidRPr="00C74A93">
        <w:rPr>
          <w:b/>
          <w:bCs/>
          <w:sz w:val="24"/>
          <w:szCs w:val="24"/>
        </w:rPr>
        <w:t>pemrograman</w:t>
      </w:r>
      <w:proofErr w:type="spellEnd"/>
      <w:r w:rsidRPr="00C74A93">
        <w:rPr>
          <w:b/>
          <w:bCs/>
          <w:sz w:val="24"/>
          <w:szCs w:val="24"/>
        </w:rPr>
        <w:t xml:space="preserve"> java.</w:t>
      </w:r>
    </w:p>
    <w:p w14:paraId="00E393C4" w14:textId="38F27418" w:rsidR="00C879BB" w:rsidRPr="00C879BB" w:rsidRDefault="00C879BB" w:rsidP="00C879BB">
      <w:pPr>
        <w:pStyle w:val="ListParagraph"/>
        <w:numPr>
          <w:ilvl w:val="2"/>
          <w:numId w:val="21"/>
        </w:numPr>
        <w:spacing w:line="276" w:lineRule="auto"/>
      </w:pPr>
      <w:r w:rsidRPr="00C879BB">
        <w:t xml:space="preserve">Harus </w:t>
      </w:r>
      <w:proofErr w:type="spellStart"/>
      <w:r w:rsidRPr="00C879BB">
        <w:t>disimpan</w:t>
      </w:r>
      <w:proofErr w:type="spellEnd"/>
      <w:r w:rsidRPr="00C879BB">
        <w:t xml:space="preserve"> </w:t>
      </w:r>
      <w:proofErr w:type="spellStart"/>
      <w:r w:rsidRPr="00C879BB">
        <w:t>berekstensi</w:t>
      </w:r>
      <w:proofErr w:type="spellEnd"/>
      <w:r w:rsidRPr="00C879BB">
        <w:t xml:space="preserve"> *.java</w:t>
      </w:r>
    </w:p>
    <w:p w14:paraId="35A87290" w14:textId="51B5D315" w:rsidR="00C879BB" w:rsidRPr="00C879BB" w:rsidRDefault="00C879BB" w:rsidP="00C879BB">
      <w:pPr>
        <w:pStyle w:val="ListParagraph"/>
        <w:numPr>
          <w:ilvl w:val="2"/>
          <w:numId w:val="21"/>
        </w:numPr>
        <w:spacing w:line="276" w:lineRule="auto"/>
      </w:pPr>
      <w:r w:rsidRPr="00C879BB">
        <w:t xml:space="preserve">Nama file </w:t>
      </w:r>
      <w:proofErr w:type="spellStart"/>
      <w:r w:rsidRPr="00C879BB">
        <w:t>harus</w:t>
      </w:r>
      <w:proofErr w:type="spellEnd"/>
      <w:r w:rsidRPr="00C879BB">
        <w:t xml:space="preserve"> </w:t>
      </w:r>
      <w:proofErr w:type="spellStart"/>
      <w:r w:rsidRPr="00C879BB">
        <w:t>sama</w:t>
      </w:r>
      <w:proofErr w:type="spellEnd"/>
      <w:r w:rsidRPr="00C879BB">
        <w:t xml:space="preserve"> </w:t>
      </w:r>
      <w:proofErr w:type="spellStart"/>
      <w:r w:rsidRPr="00C879BB">
        <w:t>dengan</w:t>
      </w:r>
      <w:proofErr w:type="spellEnd"/>
      <w:r w:rsidRPr="00C879BB">
        <w:t xml:space="preserve"> </w:t>
      </w:r>
      <w:proofErr w:type="spellStart"/>
      <w:r w:rsidRPr="00C879BB">
        <w:t>nama</w:t>
      </w:r>
      <w:proofErr w:type="spellEnd"/>
      <w:r w:rsidRPr="00C879BB">
        <w:t xml:space="preserve"> class public, </w:t>
      </w:r>
      <w:proofErr w:type="spellStart"/>
      <w:r w:rsidRPr="00C879BB">
        <w:t>misalnya</w:t>
      </w:r>
      <w:proofErr w:type="spellEnd"/>
      <w:r w:rsidRPr="00C879BB">
        <w:t xml:space="preserve"> </w:t>
      </w:r>
      <w:proofErr w:type="spellStart"/>
      <w:r w:rsidRPr="00C879BB">
        <w:t>nama</w:t>
      </w:r>
      <w:proofErr w:type="spellEnd"/>
      <w:r w:rsidRPr="00C879BB">
        <w:t xml:space="preserve"> </w:t>
      </w:r>
      <w:proofErr w:type="spellStart"/>
      <w:r w:rsidRPr="00C879BB">
        <w:t>filenya</w:t>
      </w:r>
      <w:proofErr w:type="spellEnd"/>
      <w:r w:rsidRPr="00C879BB">
        <w:t xml:space="preserve"> myHello.java, </w:t>
      </w:r>
      <w:proofErr w:type="spellStart"/>
      <w:proofErr w:type="gramStart"/>
      <w:r w:rsidRPr="00C879BB">
        <w:t>maka</w:t>
      </w:r>
      <w:proofErr w:type="spellEnd"/>
      <w:r w:rsidRPr="00C879BB">
        <w:t xml:space="preserve">  </w:t>
      </w:r>
      <w:proofErr w:type="spellStart"/>
      <w:r w:rsidRPr="00C879BB">
        <w:t>nama</w:t>
      </w:r>
      <w:proofErr w:type="spellEnd"/>
      <w:proofErr w:type="gramEnd"/>
      <w:r w:rsidRPr="00C879BB">
        <w:t xml:space="preserve">  class public juga </w:t>
      </w:r>
      <w:proofErr w:type="spellStart"/>
      <w:r w:rsidRPr="00C879BB">
        <w:t>harus</w:t>
      </w:r>
      <w:proofErr w:type="spellEnd"/>
      <w:r w:rsidRPr="00C879BB">
        <w:t xml:space="preserve"> </w:t>
      </w:r>
      <w:proofErr w:type="spellStart"/>
      <w:r w:rsidRPr="00C879BB">
        <w:t>myHello</w:t>
      </w:r>
      <w:proofErr w:type="spellEnd"/>
    </w:p>
    <w:p w14:paraId="1A3FC62C" w14:textId="77777777" w:rsidR="00C879BB" w:rsidRPr="00C879BB" w:rsidRDefault="00C879BB" w:rsidP="00C879BB">
      <w:pPr>
        <w:pStyle w:val="ListParagraph"/>
        <w:spacing w:line="276" w:lineRule="auto"/>
        <w:ind w:left="1080"/>
      </w:pPr>
      <w:proofErr w:type="spellStart"/>
      <w:r w:rsidRPr="00C879BB">
        <w:t>Contoh</w:t>
      </w:r>
      <w:proofErr w:type="spellEnd"/>
      <w:r w:rsidRPr="00C879BB">
        <w:t>:</w:t>
      </w:r>
    </w:p>
    <w:p w14:paraId="1BA24C58" w14:textId="77777777" w:rsidR="00C879BB" w:rsidRPr="00C879BB" w:rsidRDefault="00C879BB" w:rsidP="00C879BB">
      <w:pPr>
        <w:pStyle w:val="ListParagraph"/>
        <w:spacing w:line="276" w:lineRule="auto"/>
        <w:ind w:left="1080"/>
      </w:pPr>
      <w:r w:rsidRPr="00C879BB">
        <w:t xml:space="preserve">public class </w:t>
      </w:r>
      <w:proofErr w:type="spellStart"/>
      <w:r w:rsidRPr="00C879BB">
        <w:t>myHello</w:t>
      </w:r>
      <w:proofErr w:type="spellEnd"/>
      <w:r w:rsidRPr="00C879BB">
        <w:t xml:space="preserve">  </w:t>
      </w:r>
      <w:proofErr w:type="gramStart"/>
      <w:r w:rsidRPr="00C879BB">
        <w:t xml:space="preserve">   {</w:t>
      </w:r>
      <w:proofErr w:type="gramEnd"/>
    </w:p>
    <w:p w14:paraId="3C5794F3" w14:textId="77777777" w:rsidR="00C879BB" w:rsidRPr="00C879BB" w:rsidRDefault="00C879BB" w:rsidP="00C879BB">
      <w:pPr>
        <w:pStyle w:val="ListParagraph"/>
        <w:spacing w:line="276" w:lineRule="auto"/>
        <w:ind w:left="1080"/>
      </w:pPr>
      <w:r w:rsidRPr="00C879BB">
        <w:t xml:space="preserve"> //</w:t>
      </w:r>
      <w:proofErr w:type="spellStart"/>
      <w:r w:rsidRPr="00C879BB">
        <w:t>harus</w:t>
      </w:r>
      <w:proofErr w:type="spellEnd"/>
      <w:r w:rsidRPr="00C879BB">
        <w:t xml:space="preserve"> </w:t>
      </w:r>
      <w:proofErr w:type="spellStart"/>
      <w:r w:rsidRPr="00C879BB">
        <w:t>sama</w:t>
      </w:r>
      <w:proofErr w:type="spellEnd"/>
      <w:r w:rsidRPr="00C879BB">
        <w:t xml:space="preserve"> </w:t>
      </w:r>
      <w:proofErr w:type="spellStart"/>
      <w:r w:rsidRPr="00C879BB">
        <w:t>dengan</w:t>
      </w:r>
      <w:proofErr w:type="spellEnd"/>
      <w:r w:rsidRPr="00C879BB">
        <w:t xml:space="preserve"> </w:t>
      </w:r>
      <w:proofErr w:type="spellStart"/>
      <w:r w:rsidRPr="00C879BB">
        <w:t>nama</w:t>
      </w:r>
      <w:proofErr w:type="spellEnd"/>
      <w:r w:rsidRPr="00C879BB">
        <w:t xml:space="preserve"> file (myHello.java)</w:t>
      </w:r>
    </w:p>
    <w:p w14:paraId="06FA04F9" w14:textId="77777777" w:rsidR="00C879BB" w:rsidRPr="00C879BB" w:rsidRDefault="00C879BB" w:rsidP="00C879BB">
      <w:pPr>
        <w:pStyle w:val="ListParagraph"/>
        <w:spacing w:line="276" w:lineRule="auto"/>
        <w:ind w:left="1080"/>
      </w:pPr>
      <w:r w:rsidRPr="00C879BB">
        <w:t xml:space="preserve">     }</w:t>
      </w:r>
    </w:p>
    <w:p w14:paraId="214C64B9" w14:textId="55BA80EA" w:rsidR="00794B08" w:rsidRDefault="00C879BB" w:rsidP="00794B08">
      <w:pPr>
        <w:pStyle w:val="ListParagraph"/>
        <w:numPr>
          <w:ilvl w:val="2"/>
          <w:numId w:val="21"/>
        </w:numPr>
        <w:spacing w:line="276" w:lineRule="auto"/>
      </w:pPr>
      <w:r w:rsidRPr="00C879BB">
        <w:t xml:space="preserve"> Comment </w:t>
      </w:r>
      <w:proofErr w:type="spellStart"/>
      <w:r w:rsidRPr="00C879BB">
        <w:t>sebaiknya</w:t>
      </w:r>
      <w:proofErr w:type="spellEnd"/>
      <w:r w:rsidRPr="00C879BB">
        <w:t xml:space="preserve"> </w:t>
      </w:r>
      <w:proofErr w:type="spellStart"/>
      <w:r w:rsidRPr="00C879BB">
        <w:t>sebaiknya</w:t>
      </w:r>
      <w:proofErr w:type="spellEnd"/>
      <w:r w:rsidRPr="00C879BB">
        <w:t xml:space="preserve"> </w:t>
      </w:r>
      <w:proofErr w:type="spellStart"/>
      <w:r w:rsidRPr="00C879BB">
        <w:t>ditulis</w:t>
      </w:r>
      <w:proofErr w:type="spellEnd"/>
      <w:r w:rsidRPr="00C879BB">
        <w:t xml:space="preserve"> </w:t>
      </w:r>
      <w:proofErr w:type="spellStart"/>
      <w:r w:rsidRPr="00C879BB">
        <w:t>untuk</w:t>
      </w:r>
      <w:proofErr w:type="spellEnd"/>
      <w:r w:rsidRPr="00C879BB">
        <w:t xml:space="preserve"> </w:t>
      </w:r>
      <w:proofErr w:type="spellStart"/>
      <w:r w:rsidRPr="00C879BB">
        <w:t>menjelaskan</w:t>
      </w:r>
      <w:proofErr w:type="spellEnd"/>
      <w:r w:rsidRPr="00C879BB">
        <w:t xml:space="preserve"> </w:t>
      </w:r>
      <w:proofErr w:type="spellStart"/>
      <w:r w:rsidRPr="00C879BB">
        <w:t>sebuah</w:t>
      </w:r>
      <w:proofErr w:type="spellEnd"/>
      <w:r w:rsidRPr="00C879BB">
        <w:t xml:space="preserve"> class </w:t>
      </w:r>
      <w:proofErr w:type="spellStart"/>
      <w:r w:rsidRPr="00C879BB">
        <w:t>atau</w:t>
      </w:r>
      <w:proofErr w:type="spellEnd"/>
      <w:r w:rsidRPr="00C879BB">
        <w:t xml:space="preserve"> method. </w:t>
      </w:r>
      <w:ins w:id="0" w:author="Unknown">
        <w:r w:rsidR="00794B08" w:rsidRPr="00794B08">
          <w:br/>
        </w:r>
      </w:ins>
      <w:proofErr w:type="spellStart"/>
      <w:r w:rsidR="00794B08" w:rsidRPr="00794B08">
        <w:t>Komentar</w:t>
      </w:r>
      <w:proofErr w:type="spellEnd"/>
      <w:r w:rsidR="00794B08" w:rsidRPr="00794B08">
        <w:t> </w:t>
      </w:r>
      <w:r w:rsidR="00794B08" w:rsidRPr="00794B08">
        <w:rPr>
          <w:i/>
          <w:iCs/>
        </w:rPr>
        <w:t>single line</w:t>
      </w:r>
      <w:r w:rsidR="00794B08" w:rsidRPr="00794B08">
        <w:t xml:space="preserve">, </w:t>
      </w:r>
      <w:proofErr w:type="spellStart"/>
      <w:r w:rsidR="00794B08" w:rsidRPr="00794B08">
        <w:t>menggunakan</w:t>
      </w:r>
      <w:proofErr w:type="spellEnd"/>
      <w:r w:rsidR="00794B08" w:rsidRPr="00794B08">
        <w:t xml:space="preserve"> </w:t>
      </w:r>
      <w:proofErr w:type="spellStart"/>
      <w:r w:rsidR="00794B08" w:rsidRPr="00794B08">
        <w:t>tanda</w:t>
      </w:r>
      <w:proofErr w:type="spellEnd"/>
      <w:r w:rsidR="00794B08" w:rsidRPr="00794B08">
        <w:t xml:space="preserve"> //</w:t>
      </w:r>
      <w:r w:rsidR="00794B08" w:rsidRPr="00794B08">
        <w:br/>
      </w:r>
      <w:proofErr w:type="gramStart"/>
      <w:r w:rsidR="00794B08" w:rsidRPr="00794B08">
        <w:t>Format :</w:t>
      </w:r>
      <w:proofErr w:type="gramEnd"/>
      <w:r w:rsidR="00794B08" w:rsidRPr="00794B08">
        <w:t xml:space="preserve"> // </w:t>
      </w:r>
      <w:proofErr w:type="spellStart"/>
      <w:r w:rsidR="00794B08" w:rsidRPr="00794B08">
        <w:t>teks</w:t>
      </w:r>
      <w:proofErr w:type="spellEnd"/>
    </w:p>
    <w:p w14:paraId="6EF07E67" w14:textId="77777777" w:rsidR="00794B08" w:rsidRPr="00794B08" w:rsidRDefault="00794B08" w:rsidP="00794B08">
      <w:pPr>
        <w:pStyle w:val="ListParagraph"/>
        <w:spacing w:line="276" w:lineRule="auto"/>
        <w:ind w:left="1080"/>
      </w:pPr>
    </w:p>
    <w:p w14:paraId="0AC0CB53" w14:textId="1B2E16C1" w:rsidR="00794B08" w:rsidRDefault="00794B08" w:rsidP="00794B08">
      <w:pPr>
        <w:pStyle w:val="ListParagraph"/>
        <w:spacing w:line="276" w:lineRule="auto"/>
        <w:ind w:left="1080"/>
      </w:pPr>
      <w:proofErr w:type="spellStart"/>
      <w:r w:rsidRPr="00794B08">
        <w:t>Komentar</w:t>
      </w:r>
      <w:proofErr w:type="spellEnd"/>
      <w:r w:rsidRPr="00794B08">
        <w:t xml:space="preserve"> </w:t>
      </w:r>
      <w:proofErr w:type="spellStart"/>
      <w:r w:rsidRPr="00794B08">
        <w:t>blok</w:t>
      </w:r>
      <w:proofErr w:type="spellEnd"/>
      <w:r w:rsidRPr="00794B08">
        <w:t xml:space="preserve">, </w:t>
      </w:r>
      <w:proofErr w:type="spellStart"/>
      <w:r w:rsidRPr="00794B08">
        <w:t>diawali</w:t>
      </w:r>
      <w:proofErr w:type="spellEnd"/>
      <w:r w:rsidRPr="00794B08">
        <w:t xml:space="preserve"> </w:t>
      </w:r>
      <w:proofErr w:type="spellStart"/>
      <w:r w:rsidRPr="00794B08">
        <w:t>dengan</w:t>
      </w:r>
      <w:proofErr w:type="spellEnd"/>
      <w:r w:rsidRPr="00794B08">
        <w:t xml:space="preserve"> </w:t>
      </w:r>
      <w:proofErr w:type="spellStart"/>
      <w:r w:rsidRPr="00794B08">
        <w:t>tanda</w:t>
      </w:r>
      <w:proofErr w:type="spellEnd"/>
      <w:r w:rsidRPr="00794B08">
        <w:t xml:space="preserve"> /* dan </w:t>
      </w:r>
      <w:proofErr w:type="spellStart"/>
      <w:r w:rsidRPr="00794B08">
        <w:t>diakhiri</w:t>
      </w:r>
      <w:proofErr w:type="spellEnd"/>
      <w:r w:rsidRPr="00794B08">
        <w:t xml:space="preserve"> </w:t>
      </w:r>
      <w:proofErr w:type="spellStart"/>
      <w:r w:rsidRPr="00794B08">
        <w:t>dengan</w:t>
      </w:r>
      <w:proofErr w:type="spellEnd"/>
      <w:r w:rsidRPr="00794B08">
        <w:t xml:space="preserve"> </w:t>
      </w:r>
      <w:proofErr w:type="spellStart"/>
      <w:r w:rsidRPr="00794B08">
        <w:t>tanda</w:t>
      </w:r>
      <w:proofErr w:type="spellEnd"/>
      <w:r w:rsidRPr="00794B08">
        <w:t xml:space="preserve"> */</w:t>
      </w:r>
      <w:r w:rsidRPr="00794B08">
        <w:br/>
      </w:r>
      <w:proofErr w:type="gramStart"/>
      <w:r w:rsidRPr="00794B08">
        <w:t>Format :</w:t>
      </w:r>
      <w:proofErr w:type="gramEnd"/>
      <w:r w:rsidRPr="00794B08">
        <w:t xml:space="preserve"> /*</w:t>
      </w:r>
      <w:r w:rsidRPr="00794B08">
        <w:br/>
        <w:t xml:space="preserve">* </w:t>
      </w:r>
      <w:proofErr w:type="spellStart"/>
      <w:r w:rsidRPr="00794B08">
        <w:t>teks</w:t>
      </w:r>
      <w:proofErr w:type="spellEnd"/>
      <w:r w:rsidRPr="00794B08">
        <w:br/>
        <w:t>*/</w:t>
      </w:r>
    </w:p>
    <w:p w14:paraId="522B9BCA" w14:textId="77777777" w:rsidR="00794B08" w:rsidRPr="00794B08" w:rsidRDefault="00794B08" w:rsidP="00794B08">
      <w:pPr>
        <w:pStyle w:val="ListParagraph"/>
        <w:spacing w:line="276" w:lineRule="auto"/>
        <w:ind w:left="1080"/>
      </w:pPr>
    </w:p>
    <w:p w14:paraId="3D7AD60F" w14:textId="49A666FD" w:rsidR="00794B08" w:rsidRDefault="00794B08" w:rsidP="00794B08">
      <w:pPr>
        <w:pStyle w:val="ListParagraph"/>
        <w:spacing w:line="276" w:lineRule="auto"/>
        <w:ind w:left="1080"/>
      </w:pPr>
      <w:r>
        <w:rPr>
          <w:lang w:val="id-ID"/>
        </w:rPr>
        <w:t>k</w:t>
      </w:r>
      <w:proofErr w:type="spellStart"/>
      <w:r w:rsidRPr="00794B08">
        <w:t>omentar</w:t>
      </w:r>
      <w:proofErr w:type="spellEnd"/>
      <w:r w:rsidRPr="00794B08">
        <w:t xml:space="preserve"> </w:t>
      </w:r>
      <w:proofErr w:type="spellStart"/>
      <w:r w:rsidRPr="00794B08">
        <w:t>dokumentasi</w:t>
      </w:r>
      <w:proofErr w:type="spellEnd"/>
      <w:r w:rsidRPr="00794B08">
        <w:t xml:space="preserve">, </w:t>
      </w:r>
      <w:proofErr w:type="spellStart"/>
      <w:r w:rsidRPr="00794B08">
        <w:t>ini</w:t>
      </w:r>
      <w:proofErr w:type="spellEnd"/>
      <w:r w:rsidRPr="00794B08">
        <w:t xml:space="preserve"> </w:t>
      </w:r>
      <w:proofErr w:type="spellStart"/>
      <w:r w:rsidRPr="00794B08">
        <w:t>adalah</w:t>
      </w:r>
      <w:proofErr w:type="spellEnd"/>
      <w:r w:rsidRPr="00794B08">
        <w:t xml:space="preserve"> </w:t>
      </w:r>
      <w:proofErr w:type="spellStart"/>
      <w:r w:rsidRPr="00794B08">
        <w:t>komentar</w:t>
      </w:r>
      <w:proofErr w:type="spellEnd"/>
      <w:r w:rsidRPr="00794B08">
        <w:t xml:space="preserve"> </w:t>
      </w:r>
      <w:proofErr w:type="spellStart"/>
      <w:r w:rsidRPr="00794B08">
        <w:t>spesial</w:t>
      </w:r>
      <w:proofErr w:type="spellEnd"/>
      <w:r w:rsidRPr="00794B08">
        <w:t xml:space="preserve"> yang </w:t>
      </w:r>
      <w:proofErr w:type="spellStart"/>
      <w:r w:rsidRPr="00794B08">
        <w:t>mengacu</w:t>
      </w:r>
      <w:proofErr w:type="spellEnd"/>
      <w:r w:rsidRPr="00794B08">
        <w:t xml:space="preserve"> pada </w:t>
      </w:r>
      <w:proofErr w:type="spellStart"/>
      <w:r w:rsidRPr="00794B08">
        <w:t>komentar</w:t>
      </w:r>
      <w:proofErr w:type="spellEnd"/>
      <w:r w:rsidRPr="00794B08">
        <w:t> </w:t>
      </w:r>
      <w:proofErr w:type="spellStart"/>
      <w:r w:rsidRPr="00794B08">
        <w:rPr>
          <w:i/>
          <w:iCs/>
        </w:rPr>
        <w:t>javadoc</w:t>
      </w:r>
      <w:proofErr w:type="spellEnd"/>
      <w:r w:rsidRPr="00794B08">
        <w:t xml:space="preserve">. </w:t>
      </w:r>
      <w:proofErr w:type="spellStart"/>
      <w:r w:rsidRPr="00794B08">
        <w:t>Komentar</w:t>
      </w:r>
      <w:proofErr w:type="spellEnd"/>
      <w:r w:rsidRPr="00794B08">
        <w:t xml:space="preserve"> </w:t>
      </w:r>
      <w:proofErr w:type="spellStart"/>
      <w:r w:rsidRPr="00794B08">
        <w:t>ini</w:t>
      </w:r>
      <w:proofErr w:type="spellEnd"/>
      <w:r w:rsidRPr="00794B08">
        <w:t xml:space="preserve"> </w:t>
      </w:r>
      <w:proofErr w:type="spellStart"/>
      <w:r w:rsidRPr="00794B08">
        <w:t>dapat</w:t>
      </w:r>
      <w:proofErr w:type="spellEnd"/>
      <w:r w:rsidRPr="00794B08">
        <w:t xml:space="preserve"> </w:t>
      </w:r>
      <w:proofErr w:type="spellStart"/>
      <w:r w:rsidRPr="00794B08">
        <w:t>diekstrak</w:t>
      </w:r>
      <w:proofErr w:type="spellEnd"/>
      <w:r w:rsidRPr="00794B08">
        <w:t xml:space="preserve"> </w:t>
      </w:r>
      <w:proofErr w:type="spellStart"/>
      <w:r w:rsidRPr="00794B08">
        <w:t>melalui</w:t>
      </w:r>
      <w:proofErr w:type="spellEnd"/>
      <w:r w:rsidRPr="00794B08">
        <w:t xml:space="preserve"> file HTML </w:t>
      </w:r>
      <w:proofErr w:type="spellStart"/>
      <w:r w:rsidRPr="00794B08">
        <w:t>menggunakan</w:t>
      </w:r>
      <w:proofErr w:type="spellEnd"/>
      <w:r w:rsidRPr="00794B08">
        <w:t xml:space="preserve"> </w:t>
      </w:r>
      <w:proofErr w:type="spellStart"/>
      <w:r w:rsidRPr="00794B08">
        <w:t>perintah</w:t>
      </w:r>
      <w:proofErr w:type="spellEnd"/>
      <w:r w:rsidRPr="00794B08">
        <w:t> </w:t>
      </w:r>
      <w:proofErr w:type="spellStart"/>
      <w:r w:rsidRPr="00794B08">
        <w:rPr>
          <w:i/>
          <w:iCs/>
        </w:rPr>
        <w:t>javadoc</w:t>
      </w:r>
      <w:proofErr w:type="spellEnd"/>
      <w:r w:rsidRPr="00794B08">
        <w:t> pada JDK.</w:t>
      </w:r>
      <w:r w:rsidRPr="00794B08">
        <w:br/>
      </w:r>
      <w:proofErr w:type="spellStart"/>
      <w:r w:rsidRPr="00794B08">
        <w:t>Komentar</w:t>
      </w:r>
      <w:proofErr w:type="spellEnd"/>
      <w:r w:rsidRPr="00794B08">
        <w:t xml:space="preserve"> </w:t>
      </w:r>
      <w:proofErr w:type="spellStart"/>
      <w:r w:rsidRPr="00794B08">
        <w:t>ini</w:t>
      </w:r>
      <w:proofErr w:type="spellEnd"/>
      <w:r w:rsidRPr="00794B08">
        <w:t xml:space="preserve"> </w:t>
      </w:r>
      <w:proofErr w:type="spellStart"/>
      <w:r w:rsidRPr="00794B08">
        <w:t>diawali</w:t>
      </w:r>
      <w:proofErr w:type="spellEnd"/>
      <w:r w:rsidRPr="00794B08">
        <w:t xml:space="preserve"> </w:t>
      </w:r>
      <w:proofErr w:type="spellStart"/>
      <w:r w:rsidRPr="00794B08">
        <w:t>dengan</w:t>
      </w:r>
      <w:proofErr w:type="spellEnd"/>
      <w:r w:rsidRPr="00794B08">
        <w:t xml:space="preserve"> </w:t>
      </w:r>
      <w:proofErr w:type="spellStart"/>
      <w:r w:rsidRPr="00794B08">
        <w:t>tanda</w:t>
      </w:r>
      <w:proofErr w:type="spellEnd"/>
      <w:r w:rsidRPr="00794B08">
        <w:t xml:space="preserve"> /** dan </w:t>
      </w:r>
      <w:proofErr w:type="spellStart"/>
      <w:r w:rsidRPr="00794B08">
        <w:t>diakhiri</w:t>
      </w:r>
      <w:proofErr w:type="spellEnd"/>
      <w:r w:rsidRPr="00794B08">
        <w:t xml:space="preserve"> </w:t>
      </w:r>
      <w:proofErr w:type="spellStart"/>
      <w:r w:rsidRPr="00794B08">
        <w:t>dengan</w:t>
      </w:r>
      <w:proofErr w:type="spellEnd"/>
      <w:r w:rsidRPr="00794B08">
        <w:t xml:space="preserve"> </w:t>
      </w:r>
      <w:proofErr w:type="spellStart"/>
      <w:r w:rsidRPr="00794B08">
        <w:t>tanda</w:t>
      </w:r>
      <w:proofErr w:type="spellEnd"/>
      <w:r w:rsidRPr="00794B08">
        <w:t xml:space="preserve"> */. </w:t>
      </w:r>
      <w:proofErr w:type="spellStart"/>
      <w:r w:rsidRPr="00794B08">
        <w:t>Komentar</w:t>
      </w:r>
      <w:proofErr w:type="spellEnd"/>
      <w:r w:rsidRPr="00794B08">
        <w:t xml:space="preserve"> </w:t>
      </w:r>
      <w:proofErr w:type="spellStart"/>
      <w:r w:rsidRPr="00794B08">
        <w:t>ini</w:t>
      </w:r>
      <w:proofErr w:type="spellEnd"/>
      <w:r w:rsidRPr="00794B08">
        <w:t xml:space="preserve"> </w:t>
      </w:r>
      <w:proofErr w:type="spellStart"/>
      <w:r w:rsidRPr="00794B08">
        <w:t>bertujuan</w:t>
      </w:r>
      <w:proofErr w:type="spellEnd"/>
      <w:r w:rsidRPr="00794B08">
        <w:t xml:space="preserve"> </w:t>
      </w:r>
      <w:proofErr w:type="spellStart"/>
      <w:r w:rsidRPr="00794B08">
        <w:t>untuk</w:t>
      </w:r>
      <w:proofErr w:type="spellEnd"/>
      <w:r w:rsidRPr="00794B08">
        <w:t xml:space="preserve"> </w:t>
      </w:r>
      <w:proofErr w:type="spellStart"/>
      <w:r w:rsidRPr="00794B08">
        <w:t>menjelaskan</w:t>
      </w:r>
      <w:proofErr w:type="spellEnd"/>
      <w:r w:rsidRPr="00794B08">
        <w:t xml:space="preserve"> </w:t>
      </w:r>
      <w:proofErr w:type="spellStart"/>
      <w:r w:rsidRPr="00794B08">
        <w:t>mengenai</w:t>
      </w:r>
      <w:proofErr w:type="spellEnd"/>
      <w:r w:rsidRPr="00794B08">
        <w:t xml:space="preserve"> </w:t>
      </w:r>
      <w:proofErr w:type="spellStart"/>
      <w:r w:rsidRPr="00794B08">
        <w:t>keseluruhan</w:t>
      </w:r>
      <w:proofErr w:type="spellEnd"/>
      <w:r w:rsidRPr="00794B08">
        <w:t> </w:t>
      </w:r>
      <w:r w:rsidRPr="00794B08">
        <w:rPr>
          <w:i/>
          <w:iCs/>
        </w:rPr>
        <w:t>class</w:t>
      </w:r>
      <w:r w:rsidRPr="00794B08">
        <w:t>, </w:t>
      </w:r>
      <w:r w:rsidRPr="00794B08">
        <w:rPr>
          <w:i/>
          <w:iCs/>
        </w:rPr>
        <w:t>method</w:t>
      </w:r>
      <w:r w:rsidRPr="00794B08">
        <w:t xml:space="preserve">, </w:t>
      </w:r>
      <w:proofErr w:type="spellStart"/>
      <w:r w:rsidRPr="00794B08">
        <w:t>konstruktor</w:t>
      </w:r>
      <w:proofErr w:type="spellEnd"/>
      <w:r w:rsidRPr="00794B08">
        <w:t>, </w:t>
      </w:r>
      <w:r w:rsidRPr="00794B08">
        <w:rPr>
          <w:i/>
          <w:iCs/>
        </w:rPr>
        <w:t>interfaces</w:t>
      </w:r>
      <w:r w:rsidRPr="00794B08">
        <w:t>, dan </w:t>
      </w:r>
      <w:r w:rsidRPr="00794B08">
        <w:rPr>
          <w:i/>
          <w:iCs/>
        </w:rPr>
        <w:t>fields</w:t>
      </w:r>
      <w:r w:rsidRPr="00794B08">
        <w:t>.</w:t>
      </w:r>
      <w:r w:rsidRPr="00794B08">
        <w:br/>
      </w:r>
      <w:proofErr w:type="gramStart"/>
      <w:r w:rsidRPr="00794B08">
        <w:t>Format :</w:t>
      </w:r>
      <w:proofErr w:type="gramEnd"/>
      <w:r w:rsidRPr="00794B08">
        <w:t xml:space="preserve"> /**</w:t>
      </w:r>
      <w:r w:rsidRPr="00794B08">
        <w:br/>
        <w:t xml:space="preserve">* </w:t>
      </w:r>
      <w:proofErr w:type="spellStart"/>
      <w:r w:rsidRPr="00794B08">
        <w:t>teks</w:t>
      </w:r>
      <w:proofErr w:type="spellEnd"/>
      <w:r w:rsidRPr="00794B08">
        <w:br/>
        <w:t>*/</w:t>
      </w:r>
    </w:p>
    <w:p w14:paraId="4A1D309F" w14:textId="77777777" w:rsidR="00794B08" w:rsidRPr="00794B08" w:rsidRDefault="00794B08" w:rsidP="00794B08">
      <w:pPr>
        <w:pStyle w:val="ListParagraph"/>
        <w:spacing w:line="276" w:lineRule="auto"/>
        <w:ind w:left="1080"/>
      </w:pPr>
    </w:p>
    <w:p w14:paraId="27FA5B81" w14:textId="6E0CC5BF" w:rsidR="00C879BB" w:rsidRPr="00C879BB" w:rsidRDefault="00794B08" w:rsidP="00794B08">
      <w:pPr>
        <w:pStyle w:val="ListParagraph"/>
        <w:numPr>
          <w:ilvl w:val="2"/>
          <w:numId w:val="21"/>
        </w:numPr>
        <w:spacing w:line="276" w:lineRule="auto"/>
      </w:pPr>
      <w:r>
        <w:rPr>
          <w:lang w:val="id-ID"/>
        </w:rPr>
        <w:t>J</w:t>
      </w:r>
      <w:r w:rsidR="00C879BB" w:rsidRPr="00C879BB">
        <w:t xml:space="preserve">ava statement </w:t>
      </w:r>
      <w:proofErr w:type="spellStart"/>
      <w:r w:rsidR="00C879BB" w:rsidRPr="00C879BB">
        <w:t>adalah</w:t>
      </w:r>
      <w:proofErr w:type="spellEnd"/>
      <w:r w:rsidR="00C879BB" w:rsidRPr="00C879BB">
        <w:t xml:space="preserve"> </w:t>
      </w:r>
      <w:proofErr w:type="spellStart"/>
      <w:r w:rsidR="00C879BB" w:rsidRPr="00C879BB">
        <w:t>suatu</w:t>
      </w:r>
      <w:proofErr w:type="spellEnd"/>
      <w:r w:rsidR="00C879BB" w:rsidRPr="00C879BB">
        <w:t xml:space="preserve"> baris yang </w:t>
      </w:r>
      <w:proofErr w:type="spellStart"/>
      <w:r w:rsidR="00C879BB" w:rsidRPr="00C879BB">
        <w:t>diakhiri</w:t>
      </w:r>
      <w:proofErr w:type="spellEnd"/>
      <w:r w:rsidR="00C879BB" w:rsidRPr="00C879BB">
        <w:t xml:space="preserve"> </w:t>
      </w:r>
      <w:proofErr w:type="spellStart"/>
      <w:r w:rsidR="00C879BB" w:rsidRPr="00C879BB">
        <w:t>dengan</w:t>
      </w:r>
      <w:proofErr w:type="spellEnd"/>
      <w:r w:rsidR="00C879BB" w:rsidRPr="00C879BB">
        <w:t xml:space="preserve"> </w:t>
      </w:r>
      <w:proofErr w:type="spellStart"/>
      <w:r w:rsidR="00C879BB" w:rsidRPr="00C879BB">
        <w:t>titik</w:t>
      </w:r>
      <w:proofErr w:type="spellEnd"/>
      <w:r w:rsidR="00C879BB" w:rsidRPr="00C879BB">
        <w:t xml:space="preserve"> </w:t>
      </w:r>
      <w:proofErr w:type="spellStart"/>
      <w:r w:rsidR="00C879BB" w:rsidRPr="00C879BB">
        <w:t>koma</w:t>
      </w:r>
      <w:proofErr w:type="spellEnd"/>
      <w:r w:rsidR="00C879BB" w:rsidRPr="00C879BB">
        <w:t>.</w:t>
      </w:r>
    </w:p>
    <w:p w14:paraId="4A952A85" w14:textId="77777777" w:rsidR="00C879BB" w:rsidRPr="00C879BB" w:rsidRDefault="00C879BB" w:rsidP="00794B08">
      <w:pPr>
        <w:pStyle w:val="ListParagraph"/>
        <w:spacing w:line="276" w:lineRule="auto"/>
        <w:ind w:left="1080"/>
      </w:pPr>
      <w:proofErr w:type="spellStart"/>
      <w:r w:rsidRPr="00C879BB">
        <w:t>Contoh</w:t>
      </w:r>
      <w:proofErr w:type="spellEnd"/>
      <w:r w:rsidRPr="00C879BB">
        <w:t>:</w:t>
      </w:r>
    </w:p>
    <w:p w14:paraId="578D152B" w14:textId="6FAE1C81" w:rsidR="00C879BB" w:rsidRDefault="00C879BB" w:rsidP="00794B08">
      <w:pPr>
        <w:pStyle w:val="ListParagraph"/>
        <w:spacing w:line="276" w:lineRule="auto"/>
        <w:ind w:left="1080"/>
      </w:pPr>
      <w:proofErr w:type="spellStart"/>
      <w:r w:rsidRPr="00C879BB">
        <w:t>System.out.println</w:t>
      </w:r>
      <w:proofErr w:type="spellEnd"/>
      <w:r w:rsidRPr="00C879BB">
        <w:t xml:space="preserve">(“Hello this is my first java”);      </w:t>
      </w:r>
    </w:p>
    <w:p w14:paraId="7679790C" w14:textId="77777777" w:rsidR="00794B08" w:rsidRDefault="00794B08" w:rsidP="00794B08">
      <w:pPr>
        <w:pStyle w:val="ListParagraph"/>
        <w:spacing w:line="276" w:lineRule="auto"/>
        <w:ind w:left="1080"/>
      </w:pPr>
    </w:p>
    <w:p w14:paraId="5A71FF31" w14:textId="0725CF99" w:rsidR="00C879BB" w:rsidRPr="00C879BB" w:rsidRDefault="00794B08" w:rsidP="00794B08">
      <w:pPr>
        <w:pStyle w:val="ListParagraph"/>
        <w:numPr>
          <w:ilvl w:val="2"/>
          <w:numId w:val="21"/>
        </w:numPr>
        <w:spacing w:line="276" w:lineRule="auto"/>
      </w:pPr>
      <w:r>
        <w:rPr>
          <w:lang w:val="id-ID"/>
        </w:rPr>
        <w:t>B</w:t>
      </w:r>
      <w:r w:rsidR="00C879BB" w:rsidRPr="00C879BB">
        <w:t xml:space="preserve">lock </w:t>
      </w:r>
      <w:proofErr w:type="spellStart"/>
      <w:r w:rsidR="00C879BB" w:rsidRPr="00C879BB">
        <w:t>adalah</w:t>
      </w:r>
      <w:proofErr w:type="spellEnd"/>
      <w:r w:rsidR="00C879BB" w:rsidRPr="00C879BB">
        <w:t xml:space="preserve"> </w:t>
      </w:r>
      <w:proofErr w:type="spellStart"/>
      <w:r w:rsidR="00C879BB" w:rsidRPr="00C879BB">
        <w:t>satu</w:t>
      </w:r>
      <w:proofErr w:type="spellEnd"/>
      <w:r w:rsidR="00C879BB" w:rsidRPr="00C879BB">
        <w:t xml:space="preserve"> </w:t>
      </w:r>
      <w:proofErr w:type="spellStart"/>
      <w:r w:rsidR="00C879BB" w:rsidRPr="00C879BB">
        <w:t>atau</w:t>
      </w:r>
      <w:proofErr w:type="spellEnd"/>
      <w:r w:rsidR="00C879BB" w:rsidRPr="00C879BB">
        <w:t xml:space="preserve"> </w:t>
      </w:r>
      <w:proofErr w:type="spellStart"/>
      <w:r w:rsidR="00C879BB" w:rsidRPr="00C879BB">
        <w:t>beberapa</w:t>
      </w:r>
      <w:proofErr w:type="spellEnd"/>
      <w:r w:rsidR="00C879BB" w:rsidRPr="00C879BB">
        <w:t xml:space="preserve"> statement yang </w:t>
      </w:r>
      <w:proofErr w:type="spellStart"/>
      <w:r w:rsidR="00C879BB" w:rsidRPr="00C879BB">
        <w:t>berada</w:t>
      </w:r>
      <w:proofErr w:type="spellEnd"/>
      <w:r w:rsidR="00C879BB" w:rsidRPr="00C879BB">
        <w:t xml:space="preserve"> </w:t>
      </w:r>
      <w:proofErr w:type="spellStart"/>
      <w:r w:rsidR="00C879BB" w:rsidRPr="00C879BB">
        <w:t>diantara</w:t>
      </w:r>
      <w:proofErr w:type="spellEnd"/>
      <w:r w:rsidR="00C879BB" w:rsidRPr="00C879BB">
        <w:t xml:space="preserve"> </w:t>
      </w:r>
      <w:proofErr w:type="spellStart"/>
      <w:r w:rsidR="00C879BB" w:rsidRPr="00C879BB">
        <w:t>tanda</w:t>
      </w:r>
      <w:proofErr w:type="spellEnd"/>
      <w:r w:rsidR="00C879BB" w:rsidRPr="00C879BB">
        <w:t xml:space="preserve"> </w:t>
      </w:r>
      <w:proofErr w:type="spellStart"/>
      <w:r w:rsidR="00C879BB" w:rsidRPr="00C879BB">
        <w:t>kurung</w:t>
      </w:r>
      <w:proofErr w:type="spellEnd"/>
      <w:r w:rsidR="00C879BB" w:rsidRPr="00C879BB">
        <w:t xml:space="preserve"> </w:t>
      </w:r>
      <w:proofErr w:type="spellStart"/>
      <w:r w:rsidR="00C879BB" w:rsidRPr="00C879BB">
        <w:t>kurawal</w:t>
      </w:r>
      <w:proofErr w:type="spellEnd"/>
      <w:r w:rsidR="00C879BB" w:rsidRPr="00C879BB">
        <w:t xml:space="preserve"> { dan </w:t>
      </w:r>
      <w:proofErr w:type="spellStart"/>
      <w:r w:rsidR="00C879BB" w:rsidRPr="00C879BB">
        <w:t>diakhiri</w:t>
      </w:r>
      <w:proofErr w:type="spellEnd"/>
      <w:r w:rsidR="00C879BB" w:rsidRPr="00C879BB">
        <w:t xml:space="preserve"> </w:t>
      </w:r>
      <w:proofErr w:type="spellStart"/>
      <w:r w:rsidR="00C879BB" w:rsidRPr="00C879BB">
        <w:t>dengan</w:t>
      </w:r>
      <w:proofErr w:type="spellEnd"/>
      <w:r w:rsidR="00C879BB" w:rsidRPr="00C879BB">
        <w:t xml:space="preserve"> </w:t>
      </w:r>
      <w:proofErr w:type="spellStart"/>
      <w:r w:rsidR="00C879BB" w:rsidRPr="00C879BB">
        <w:t>kurung</w:t>
      </w:r>
      <w:proofErr w:type="spellEnd"/>
      <w:r w:rsidR="00C879BB" w:rsidRPr="00C879BB">
        <w:t xml:space="preserve"> </w:t>
      </w:r>
      <w:proofErr w:type="spellStart"/>
      <w:r w:rsidR="00C879BB" w:rsidRPr="00C879BB">
        <w:t>kurawal</w:t>
      </w:r>
      <w:proofErr w:type="spellEnd"/>
      <w:r w:rsidR="00C879BB" w:rsidRPr="00C879BB">
        <w:t xml:space="preserve"> }.</w:t>
      </w:r>
    </w:p>
    <w:p w14:paraId="6257DC35" w14:textId="77777777" w:rsidR="00C879BB" w:rsidRPr="00C879BB" w:rsidRDefault="00C879BB" w:rsidP="00794B08">
      <w:pPr>
        <w:pStyle w:val="ListParagraph"/>
        <w:spacing w:line="276" w:lineRule="auto"/>
        <w:ind w:left="1080"/>
      </w:pPr>
      <w:proofErr w:type="spellStart"/>
      <w:r w:rsidRPr="00C879BB">
        <w:t>Contoh</w:t>
      </w:r>
      <w:proofErr w:type="spellEnd"/>
      <w:r w:rsidRPr="00C879BB">
        <w:t>:</w:t>
      </w:r>
    </w:p>
    <w:p w14:paraId="5FA7BC30" w14:textId="77777777" w:rsidR="00C879BB" w:rsidRPr="00C879BB" w:rsidRDefault="00C879BB" w:rsidP="00794B08">
      <w:pPr>
        <w:pStyle w:val="ListParagraph"/>
        <w:spacing w:line="276" w:lineRule="auto"/>
        <w:ind w:left="1080"/>
      </w:pPr>
      <w:r w:rsidRPr="00C879BB">
        <w:t xml:space="preserve">public static void </w:t>
      </w:r>
      <w:proofErr w:type="gramStart"/>
      <w:r w:rsidRPr="00C879BB">
        <w:t>main(</w:t>
      </w:r>
      <w:proofErr w:type="gramEnd"/>
      <w:r w:rsidRPr="00C879BB">
        <w:t>String[]</w:t>
      </w:r>
      <w:proofErr w:type="spellStart"/>
      <w:r w:rsidRPr="00C879BB">
        <w:t>args</w:t>
      </w:r>
      <w:proofErr w:type="spellEnd"/>
      <w:r w:rsidRPr="00C879BB">
        <w:t>){</w:t>
      </w:r>
    </w:p>
    <w:p w14:paraId="40EB5C99" w14:textId="77777777" w:rsidR="00C879BB" w:rsidRPr="00C879BB" w:rsidRDefault="00C879BB" w:rsidP="00794B08">
      <w:pPr>
        <w:pStyle w:val="ListParagraph"/>
        <w:spacing w:line="276" w:lineRule="auto"/>
        <w:ind w:left="1080"/>
      </w:pPr>
      <w:proofErr w:type="spellStart"/>
      <w:r w:rsidRPr="00C879BB">
        <w:t>System.out.println</w:t>
      </w:r>
      <w:proofErr w:type="spellEnd"/>
      <w:r w:rsidRPr="00C879BB">
        <w:t>(“Hello this is my first java”);</w:t>
      </w:r>
    </w:p>
    <w:p w14:paraId="204C2749" w14:textId="77777777" w:rsidR="00C879BB" w:rsidRPr="00C879BB" w:rsidRDefault="00C879BB" w:rsidP="00794B08">
      <w:pPr>
        <w:pStyle w:val="ListParagraph"/>
        <w:spacing w:line="276" w:lineRule="auto"/>
        <w:ind w:left="1080"/>
      </w:pPr>
      <w:proofErr w:type="spellStart"/>
      <w:r w:rsidRPr="00C879BB">
        <w:t>System.out.println</w:t>
      </w:r>
      <w:proofErr w:type="spellEnd"/>
      <w:r w:rsidRPr="00C879BB">
        <w:t>(“Java is very good”);</w:t>
      </w:r>
    </w:p>
    <w:p w14:paraId="3FD29C41" w14:textId="77777777" w:rsidR="00794B08" w:rsidRDefault="00C879BB" w:rsidP="00794B08">
      <w:pPr>
        <w:pStyle w:val="ListParagraph"/>
        <w:spacing w:line="276" w:lineRule="auto"/>
        <w:ind w:left="1080"/>
      </w:pPr>
      <w:r w:rsidRPr="00C879BB">
        <w:t>}</w:t>
      </w:r>
    </w:p>
    <w:p w14:paraId="5D83F345" w14:textId="18F97DB0" w:rsidR="00794B08" w:rsidRPr="00794B08" w:rsidRDefault="00794B08" w:rsidP="00794B08">
      <w:pPr>
        <w:pStyle w:val="ListParagraph"/>
        <w:numPr>
          <w:ilvl w:val="2"/>
          <w:numId w:val="21"/>
        </w:numPr>
        <w:spacing w:line="276" w:lineRule="auto"/>
      </w:pPr>
      <w:r>
        <w:rPr>
          <w:rFonts w:cstheme="minorHAnsi"/>
          <w:sz w:val="24"/>
          <w:szCs w:val="24"/>
          <w:lang w:val="id-ID"/>
        </w:rPr>
        <w:t xml:space="preserve"> </w:t>
      </w:r>
      <w:r w:rsidRPr="004310E0">
        <w:rPr>
          <w:rFonts w:cstheme="minorHAnsi"/>
          <w:sz w:val="24"/>
          <w:szCs w:val="24"/>
        </w:rPr>
        <w:t>Case Sensitive</w:t>
      </w:r>
    </w:p>
    <w:p w14:paraId="2A1891AF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Java </w:t>
      </w:r>
      <w:proofErr w:type="spellStart"/>
      <w:r w:rsidRPr="004310E0">
        <w:rPr>
          <w:rFonts w:cstheme="minorHAnsi"/>
          <w:sz w:val="24"/>
          <w:szCs w:val="24"/>
        </w:rPr>
        <w:t>bersifat</w:t>
      </w:r>
      <w:proofErr w:type="spellEnd"/>
      <w:r w:rsidRPr="004310E0">
        <w:rPr>
          <w:rFonts w:cstheme="minorHAnsi"/>
          <w:sz w:val="24"/>
          <w:szCs w:val="24"/>
        </w:rPr>
        <w:t xml:space="preserve"> Case Sensitive, </w:t>
      </w:r>
      <w:proofErr w:type="spellStart"/>
      <w:r w:rsidRPr="004310E0">
        <w:rPr>
          <w:rFonts w:cstheme="minorHAnsi"/>
          <w:sz w:val="24"/>
          <w:szCs w:val="24"/>
        </w:rPr>
        <w:t>artinya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dibedakan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0B99A478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2047446C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= "</w:t>
      </w:r>
      <w:proofErr w:type="spellStart"/>
      <w:r w:rsidRPr="004310E0">
        <w:rPr>
          <w:rFonts w:cstheme="minorHAnsi"/>
          <w:sz w:val="24"/>
          <w:szCs w:val="24"/>
        </w:rPr>
        <w:t>Petani</w:t>
      </w:r>
      <w:proofErr w:type="spellEnd"/>
      <w:r w:rsidRPr="004310E0">
        <w:rPr>
          <w:rFonts w:cstheme="minorHAnsi"/>
          <w:sz w:val="24"/>
          <w:szCs w:val="24"/>
        </w:rPr>
        <w:t xml:space="preserve"> Kode";</w:t>
      </w:r>
    </w:p>
    <w:p w14:paraId="691898E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String Nama = "</w:t>
      </w:r>
      <w:proofErr w:type="spellStart"/>
      <w:r w:rsidRPr="004310E0">
        <w:rPr>
          <w:rFonts w:cstheme="minorHAnsi"/>
          <w:sz w:val="24"/>
          <w:szCs w:val="24"/>
        </w:rPr>
        <w:t>petanikode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6FADF209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String NAMA = "Petanikode.com";</w:t>
      </w:r>
    </w:p>
    <w:p w14:paraId="7F2B3E99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390D7330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5408B8CD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(Nama);</w:t>
      </w:r>
    </w:p>
    <w:p w14:paraId="6DA66B6F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(NAMA);</w:t>
      </w:r>
    </w:p>
    <w:p w14:paraId="24746ECC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21CB4A20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Tiga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tersebut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bebeda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mesikipun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sama-sama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bernam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. Banyak </w:t>
      </w:r>
      <w:proofErr w:type="spellStart"/>
      <w:r w:rsidRPr="004310E0">
        <w:rPr>
          <w:rFonts w:cstheme="minorHAnsi"/>
          <w:sz w:val="24"/>
          <w:szCs w:val="24"/>
        </w:rPr>
        <w:t>pemula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sering</w:t>
      </w:r>
      <w:proofErr w:type="spellEnd"/>
      <w:r w:rsidRPr="004310E0">
        <w:rPr>
          <w:rFonts w:cstheme="minorHAnsi"/>
          <w:sz w:val="24"/>
          <w:szCs w:val="24"/>
        </w:rPr>
        <w:t xml:space="preserve"> salah pada </w:t>
      </w:r>
      <w:proofErr w:type="spellStart"/>
      <w:r w:rsidRPr="004310E0">
        <w:rPr>
          <w:rFonts w:cstheme="minorHAnsi"/>
          <w:sz w:val="24"/>
          <w:szCs w:val="24"/>
        </w:rPr>
        <w:t>hal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ini</w:t>
      </w:r>
      <w:proofErr w:type="spellEnd"/>
      <w:r w:rsidRPr="004310E0">
        <w:rPr>
          <w:rFonts w:cstheme="minorHAnsi"/>
          <w:sz w:val="24"/>
          <w:szCs w:val="24"/>
        </w:rPr>
        <w:t xml:space="preserve">. Karena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membedakan</w:t>
      </w:r>
      <w:proofErr w:type="spellEnd"/>
      <w:r w:rsidRPr="004310E0">
        <w:rPr>
          <w:rFonts w:cstheme="minorHAnsi"/>
          <w:sz w:val="24"/>
          <w:szCs w:val="24"/>
        </w:rPr>
        <w:t xml:space="preserve"> mana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 xml:space="preserve"> dan mana yang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ini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0EE76214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6A295CDD" w14:textId="36578269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 xml:space="preserve"> = "</w:t>
      </w:r>
      <w:proofErr w:type="spellStart"/>
      <w:r w:rsidRPr="004310E0">
        <w:rPr>
          <w:rFonts w:cstheme="minorHAnsi"/>
          <w:sz w:val="24"/>
          <w:szCs w:val="24"/>
        </w:rPr>
        <w:t>Laki-laki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59B6FAB8" w14:textId="5632B5D5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memanggilnya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ini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5BBD57DB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09E065CC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2C3E7126" w14:textId="7276955A" w:rsidR="00794B08" w:rsidRPr="00794B08" w:rsidRDefault="00794B08" w:rsidP="00794B0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proofErr w:type="spellStart"/>
      <w:r w:rsidRPr="00794B08">
        <w:rPr>
          <w:rFonts w:cstheme="minorHAnsi"/>
          <w:b/>
          <w:bCs/>
          <w:sz w:val="24"/>
          <w:szCs w:val="24"/>
        </w:rPr>
        <w:t>Bukan</w:t>
      </w:r>
      <w:proofErr w:type="spellEnd"/>
      <w:r w:rsidRPr="00794B0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94B08">
        <w:rPr>
          <w:rFonts w:cstheme="minorHAnsi"/>
          <w:b/>
          <w:bCs/>
          <w:sz w:val="24"/>
          <w:szCs w:val="24"/>
        </w:rPr>
        <w:t>seperti</w:t>
      </w:r>
      <w:proofErr w:type="spellEnd"/>
      <w:r w:rsidRPr="00794B0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94B08">
        <w:rPr>
          <w:rFonts w:cstheme="minorHAnsi"/>
          <w:b/>
          <w:bCs/>
          <w:sz w:val="24"/>
          <w:szCs w:val="24"/>
        </w:rPr>
        <w:t>ini</w:t>
      </w:r>
      <w:proofErr w:type="spellEnd"/>
      <w:r w:rsidRPr="00794B08">
        <w:rPr>
          <w:rFonts w:cstheme="minorHAnsi"/>
          <w:b/>
          <w:bCs/>
          <w:sz w:val="24"/>
          <w:szCs w:val="24"/>
        </w:rPr>
        <w:t>:</w:t>
      </w:r>
    </w:p>
    <w:p w14:paraId="7287908D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55C15D15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761CC76A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Perhatikan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K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491B3713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341CC0A0" w14:textId="77777777" w:rsidR="00794B08" w:rsidRPr="004310E0" w:rsidRDefault="00794B08" w:rsidP="00794B08">
      <w:pPr>
        <w:pStyle w:val="ListParagraph"/>
        <w:numPr>
          <w:ilvl w:val="0"/>
          <w:numId w:val="23"/>
        </w:numPr>
        <w:spacing w:after="200" w:line="276" w:lineRule="auto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Gaya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Case</w:t>
      </w:r>
    </w:p>
    <w:p w14:paraId="50B07980" w14:textId="450F6CF5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Gaya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case (case style) yang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oleh Java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: camelCase, </w:t>
      </w:r>
      <w:proofErr w:type="spellStart"/>
      <w:r w:rsidRPr="004310E0">
        <w:rPr>
          <w:rFonts w:cstheme="minorHAnsi"/>
          <w:sz w:val="24"/>
          <w:szCs w:val="24"/>
        </w:rPr>
        <w:t>PascalCase</w:t>
      </w:r>
      <w:proofErr w:type="spellEnd"/>
      <w:r w:rsidRPr="004310E0">
        <w:rPr>
          <w:rFonts w:cstheme="minorHAnsi"/>
          <w:sz w:val="24"/>
          <w:szCs w:val="24"/>
        </w:rPr>
        <w:t>, dan ALL UPPER.</w:t>
      </w:r>
    </w:p>
    <w:p w14:paraId="1D320369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Gaya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camelCase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pada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method.</w:t>
      </w:r>
    </w:p>
    <w:p w14:paraId="22B999CE" w14:textId="7BD3DF46" w:rsidR="00794B08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0A296C54" w14:textId="722D9B91" w:rsidR="00794B08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5AB60DB3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63ED86B9" w14:textId="153867F8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2A56489E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namaSaya</w:t>
      </w:r>
      <w:proofErr w:type="spellEnd"/>
      <w:r w:rsidRPr="004310E0">
        <w:rPr>
          <w:rFonts w:cstheme="minorHAnsi"/>
          <w:sz w:val="24"/>
          <w:szCs w:val="24"/>
        </w:rPr>
        <w:t xml:space="preserve"> = "Dian";</w:t>
      </w:r>
    </w:p>
    <w:p w14:paraId="4B2C8DF8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Lalu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PascalCase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pada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class.</w:t>
      </w:r>
    </w:p>
    <w:p w14:paraId="074F4242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49E035C3" w14:textId="2FF943B3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397B62AA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class </w:t>
      </w:r>
      <w:proofErr w:type="spellStart"/>
      <w:r w:rsidRPr="004310E0">
        <w:rPr>
          <w:rFonts w:cstheme="minorHAnsi"/>
          <w:sz w:val="24"/>
          <w:szCs w:val="24"/>
        </w:rPr>
        <w:t>HelloWOrld</w:t>
      </w:r>
      <w:proofErr w:type="spellEnd"/>
      <w:r w:rsidRPr="004310E0">
        <w:rPr>
          <w:rFonts w:cstheme="minorHAnsi"/>
          <w:sz w:val="24"/>
          <w:szCs w:val="24"/>
        </w:rPr>
        <w:t xml:space="preserve"> {</w:t>
      </w:r>
    </w:p>
    <w:p w14:paraId="4D84F204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//...</w:t>
      </w:r>
    </w:p>
    <w:p w14:paraId="004570A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02FE768E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Perhatikan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class-</w:t>
      </w:r>
      <w:proofErr w:type="spellStart"/>
      <w:r w:rsidRPr="004310E0">
        <w:rPr>
          <w:rFonts w:cstheme="minorHAnsi"/>
          <w:sz w:val="24"/>
          <w:szCs w:val="24"/>
        </w:rPr>
        <w:t>nya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awal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pada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W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memisahkan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kata.</w:t>
      </w:r>
    </w:p>
    <w:p w14:paraId="7716E38D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442488C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Sedangkan</w:t>
      </w:r>
      <w:proofErr w:type="spellEnd"/>
      <w:r w:rsidRPr="004310E0">
        <w:rPr>
          <w:rFonts w:cstheme="minorHAnsi"/>
          <w:sz w:val="24"/>
          <w:szCs w:val="24"/>
        </w:rPr>
        <w:t xml:space="preserve"> camelCase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depannya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awalan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 </w:t>
      </w:r>
      <w:proofErr w:type="spellStart"/>
      <w:r w:rsidRPr="004310E0">
        <w:rPr>
          <w:rFonts w:cstheme="minorHAnsi"/>
          <w:sz w:val="24"/>
          <w:szCs w:val="24"/>
        </w:rPr>
        <w:t>berikutnya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489F275C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1CB5C6B2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// </w:t>
      </w:r>
      <w:proofErr w:type="spellStart"/>
      <w:r w:rsidRPr="004310E0">
        <w:rPr>
          <w:rFonts w:cstheme="minorHAnsi"/>
          <w:sz w:val="24"/>
          <w:szCs w:val="24"/>
        </w:rPr>
        <w:t>ini</w:t>
      </w:r>
      <w:proofErr w:type="spellEnd"/>
      <w:r w:rsidRPr="004310E0">
        <w:rPr>
          <w:rFonts w:cstheme="minorHAnsi"/>
          <w:sz w:val="24"/>
          <w:szCs w:val="24"/>
        </w:rPr>
        <w:t xml:space="preserve"> camelCase</w:t>
      </w:r>
    </w:p>
    <w:p w14:paraId="04945F14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belajarJava</w:t>
      </w:r>
      <w:proofErr w:type="spellEnd"/>
    </w:p>
    <w:p w14:paraId="4B102F86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46FBF66E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// </w:t>
      </w:r>
      <w:proofErr w:type="spellStart"/>
      <w:r w:rsidRPr="004310E0">
        <w:rPr>
          <w:rFonts w:cstheme="minorHAnsi"/>
          <w:sz w:val="24"/>
          <w:szCs w:val="24"/>
        </w:rPr>
        <w:t>ini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PascalCase</w:t>
      </w:r>
      <w:proofErr w:type="spellEnd"/>
    </w:p>
    <w:p w14:paraId="4B29B02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BelajarJava</w:t>
      </w:r>
      <w:proofErr w:type="spellEnd"/>
    </w:p>
    <w:p w14:paraId="1956B77C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Lalu,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ALL UPPER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semaunya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pada </w:t>
      </w:r>
      <w:proofErr w:type="spellStart"/>
      <w:r w:rsidRPr="004310E0">
        <w:rPr>
          <w:rFonts w:cstheme="minorHAnsi"/>
          <w:sz w:val="24"/>
          <w:szCs w:val="24"/>
        </w:rPr>
        <w:t>pembuatan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konstanta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2EC9CD3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180E5AFC" w14:textId="08A7031F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79C5275F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final String DB_NAME = "</w:t>
      </w:r>
      <w:proofErr w:type="spellStart"/>
      <w:r w:rsidRPr="004310E0">
        <w:rPr>
          <w:rFonts w:cstheme="minorHAnsi"/>
          <w:sz w:val="24"/>
          <w:szCs w:val="24"/>
        </w:rPr>
        <w:t>petanikode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1B845FB3" w14:textId="6B5BB8D9" w:rsidR="00794B08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lebih</w:t>
      </w:r>
      <w:proofErr w:type="spellEnd"/>
      <w:r w:rsidRPr="004310E0">
        <w:rPr>
          <w:rFonts w:cstheme="minorHAnsi"/>
          <w:sz w:val="24"/>
          <w:szCs w:val="24"/>
        </w:rPr>
        <w:t xml:space="preserve">, ALL UPPER </w:t>
      </w:r>
      <w:proofErr w:type="spellStart"/>
      <w:r w:rsidRPr="004310E0">
        <w:rPr>
          <w:rFonts w:cstheme="minorHAnsi"/>
          <w:sz w:val="24"/>
          <w:szCs w:val="24"/>
        </w:rPr>
        <w:t>dipisah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bawah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underscore (_).</w:t>
      </w:r>
    </w:p>
    <w:p w14:paraId="38CF3EB0" w14:textId="77777777" w:rsidR="00794B08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</w:p>
    <w:p w14:paraId="3F9553D3" w14:textId="77777777" w:rsidR="00794B08" w:rsidRPr="004310E0" w:rsidRDefault="00794B08" w:rsidP="00794B08">
      <w:pPr>
        <w:pStyle w:val="ListParagraph"/>
        <w:numPr>
          <w:ilvl w:val="0"/>
          <w:numId w:val="23"/>
        </w:numPr>
        <w:spacing w:after="200" w:line="276" w:lineRule="auto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Statement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pada Java</w:t>
      </w:r>
    </w:p>
    <w:p w14:paraId="5EBD911B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Statement dan </w:t>
      </w:r>
      <w:proofErr w:type="spellStart"/>
      <w:r w:rsidRPr="004310E0">
        <w:rPr>
          <w:rFonts w:cstheme="minorHAnsi"/>
          <w:sz w:val="24"/>
          <w:szCs w:val="24"/>
        </w:rPr>
        <w:t>eksrepsi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terkecil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program. </w:t>
      </w:r>
      <w:proofErr w:type="spellStart"/>
      <w:r w:rsidRPr="004310E0">
        <w:rPr>
          <w:rFonts w:cstheme="minorHAnsi"/>
          <w:sz w:val="24"/>
          <w:szCs w:val="24"/>
        </w:rPr>
        <w:t>Setiap</w:t>
      </w:r>
      <w:proofErr w:type="spellEnd"/>
      <w:r w:rsidRPr="004310E0">
        <w:rPr>
          <w:rFonts w:cstheme="minorHAnsi"/>
          <w:sz w:val="24"/>
          <w:szCs w:val="24"/>
        </w:rPr>
        <w:t xml:space="preserve"> statement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di Java,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diakhiri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koma</w:t>
      </w:r>
      <w:proofErr w:type="spellEnd"/>
      <w:r w:rsidRPr="004310E0">
        <w:rPr>
          <w:rFonts w:cstheme="minorHAnsi"/>
          <w:sz w:val="24"/>
          <w:szCs w:val="24"/>
        </w:rPr>
        <w:t xml:space="preserve"> (;).</w:t>
      </w:r>
    </w:p>
    <w:p w14:paraId="29748F47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statemen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77A961CB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3819A221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</w:t>
      </w:r>
      <w:proofErr w:type="spellStart"/>
      <w:r w:rsidRPr="004310E0">
        <w:rPr>
          <w:rFonts w:cstheme="minorHAnsi"/>
          <w:sz w:val="24"/>
          <w:szCs w:val="24"/>
        </w:rPr>
        <w:t>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kabar</w:t>
      </w:r>
      <w:proofErr w:type="spellEnd"/>
      <w:r w:rsidRPr="004310E0">
        <w:rPr>
          <w:rFonts w:cstheme="minorHAnsi"/>
          <w:sz w:val="24"/>
          <w:szCs w:val="24"/>
        </w:rPr>
        <w:t>?");</w:t>
      </w:r>
    </w:p>
    <w:p w14:paraId="4A6DAFB8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x = 3;</w:t>
      </w:r>
    </w:p>
    <w:p w14:paraId="6CFAF69D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y = 8;</w:t>
      </w:r>
    </w:p>
    <w:p w14:paraId="72D3DDE4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z = x + y;</w:t>
      </w:r>
    </w:p>
    <w:p w14:paraId="44F47395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Statemen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instruksi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dikerjakan</w:t>
      </w:r>
      <w:proofErr w:type="spellEnd"/>
      <w:r w:rsidRPr="004310E0">
        <w:rPr>
          <w:rFonts w:cstheme="minorHAnsi"/>
          <w:sz w:val="24"/>
          <w:szCs w:val="24"/>
        </w:rPr>
        <w:t xml:space="preserve"> oleh </w:t>
      </w:r>
      <w:proofErr w:type="spellStart"/>
      <w:r w:rsidRPr="004310E0">
        <w:rPr>
          <w:rFonts w:cstheme="minorHAnsi"/>
          <w:sz w:val="24"/>
          <w:szCs w:val="24"/>
        </w:rPr>
        <w:t>komputer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7102E96D" w14:textId="77777777" w:rsidR="00794B08" w:rsidRPr="004310E0" w:rsidRDefault="00794B08" w:rsidP="00794B08">
      <w:pPr>
        <w:pStyle w:val="ListParagraph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Pada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atas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menyuruh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komputer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menampilkan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"Hello World", dan "</w:t>
      </w:r>
      <w:proofErr w:type="spellStart"/>
      <w:r w:rsidRPr="004310E0">
        <w:rPr>
          <w:rFonts w:cstheme="minorHAnsi"/>
          <w:sz w:val="24"/>
          <w:szCs w:val="24"/>
        </w:rPr>
        <w:t>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kabar</w:t>
      </w:r>
      <w:proofErr w:type="spellEnd"/>
      <w:r w:rsidRPr="004310E0">
        <w:rPr>
          <w:rFonts w:cstheme="minorHAnsi"/>
          <w:sz w:val="24"/>
          <w:szCs w:val="24"/>
        </w:rPr>
        <w:t xml:space="preserve">?". Lalu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menyuruhnya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menghitung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nilai</w:t>
      </w:r>
      <w:proofErr w:type="spellEnd"/>
      <w:r w:rsidRPr="004310E0">
        <w:rPr>
          <w:rFonts w:cstheme="minorHAnsi"/>
          <w:sz w:val="24"/>
          <w:szCs w:val="24"/>
        </w:rPr>
        <w:t xml:space="preserve"> x + y.</w:t>
      </w:r>
    </w:p>
    <w:p w14:paraId="4783897F" w14:textId="666B7E5A" w:rsidR="00C879BB" w:rsidRPr="00C879BB" w:rsidRDefault="00C879BB" w:rsidP="00C879BB">
      <w:pPr>
        <w:pStyle w:val="ListParagraph"/>
        <w:rPr>
          <w:lang w:val="id-ID"/>
        </w:rPr>
      </w:pPr>
    </w:p>
    <w:sectPr w:rsidR="00C879BB" w:rsidRPr="00C8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7DD"/>
    <w:multiLevelType w:val="hybridMultilevel"/>
    <w:tmpl w:val="C0F2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77D5"/>
    <w:multiLevelType w:val="hybridMultilevel"/>
    <w:tmpl w:val="D79C2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34662"/>
    <w:multiLevelType w:val="hybridMultilevel"/>
    <w:tmpl w:val="C1209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D54C3"/>
    <w:multiLevelType w:val="hybridMultilevel"/>
    <w:tmpl w:val="9496E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25D40"/>
    <w:multiLevelType w:val="hybridMultilevel"/>
    <w:tmpl w:val="53681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407B0F"/>
    <w:multiLevelType w:val="hybridMultilevel"/>
    <w:tmpl w:val="6BEE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6590F"/>
    <w:multiLevelType w:val="hybridMultilevel"/>
    <w:tmpl w:val="AA92337E"/>
    <w:lvl w:ilvl="0" w:tplc="3D1E1E0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36AB4"/>
    <w:multiLevelType w:val="hybridMultilevel"/>
    <w:tmpl w:val="EBCEF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47EE3"/>
    <w:multiLevelType w:val="hybridMultilevel"/>
    <w:tmpl w:val="63CAC712"/>
    <w:lvl w:ilvl="0" w:tplc="11E496C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220D"/>
    <w:multiLevelType w:val="hybridMultilevel"/>
    <w:tmpl w:val="431E42F0"/>
    <w:lvl w:ilvl="0" w:tplc="DD6AD184">
      <w:start w:val="3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08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46FB58B5"/>
    <w:multiLevelType w:val="hybridMultilevel"/>
    <w:tmpl w:val="8FDC9518"/>
    <w:lvl w:ilvl="0" w:tplc="5C1613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B6A8C"/>
    <w:multiLevelType w:val="hybridMultilevel"/>
    <w:tmpl w:val="5F280394"/>
    <w:lvl w:ilvl="0" w:tplc="B7B6418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355D40"/>
    <w:multiLevelType w:val="hybridMultilevel"/>
    <w:tmpl w:val="719CE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B20723"/>
    <w:multiLevelType w:val="hybridMultilevel"/>
    <w:tmpl w:val="6052C722"/>
    <w:lvl w:ilvl="0" w:tplc="5C1613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57592"/>
    <w:multiLevelType w:val="hybridMultilevel"/>
    <w:tmpl w:val="710C5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545C7"/>
    <w:multiLevelType w:val="multilevel"/>
    <w:tmpl w:val="2BB6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477CD"/>
    <w:multiLevelType w:val="hybridMultilevel"/>
    <w:tmpl w:val="833287C8"/>
    <w:lvl w:ilvl="0" w:tplc="652CA1B8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C06B0"/>
    <w:multiLevelType w:val="hybridMultilevel"/>
    <w:tmpl w:val="3DE4BF4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42388C"/>
    <w:multiLevelType w:val="hybridMultilevel"/>
    <w:tmpl w:val="34DE9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8B7E06"/>
    <w:multiLevelType w:val="hybridMultilevel"/>
    <w:tmpl w:val="DFC65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363221"/>
    <w:multiLevelType w:val="hybridMultilevel"/>
    <w:tmpl w:val="B39865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6ECB22E5"/>
    <w:multiLevelType w:val="hybridMultilevel"/>
    <w:tmpl w:val="39E6854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15872"/>
    <w:multiLevelType w:val="hybridMultilevel"/>
    <w:tmpl w:val="A7723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22"/>
  </w:num>
  <w:num w:numId="5">
    <w:abstractNumId w:val="1"/>
  </w:num>
  <w:num w:numId="6">
    <w:abstractNumId w:val="4"/>
  </w:num>
  <w:num w:numId="7">
    <w:abstractNumId w:val="12"/>
  </w:num>
  <w:num w:numId="8">
    <w:abstractNumId w:val="18"/>
  </w:num>
  <w:num w:numId="9">
    <w:abstractNumId w:val="2"/>
  </w:num>
  <w:num w:numId="10">
    <w:abstractNumId w:val="14"/>
  </w:num>
  <w:num w:numId="11">
    <w:abstractNumId w:val="19"/>
  </w:num>
  <w:num w:numId="12">
    <w:abstractNumId w:val="5"/>
  </w:num>
  <w:num w:numId="13">
    <w:abstractNumId w:val="0"/>
  </w:num>
  <w:num w:numId="14">
    <w:abstractNumId w:val="17"/>
  </w:num>
  <w:num w:numId="15">
    <w:abstractNumId w:val="10"/>
  </w:num>
  <w:num w:numId="16">
    <w:abstractNumId w:val="6"/>
  </w:num>
  <w:num w:numId="17">
    <w:abstractNumId w:val="13"/>
  </w:num>
  <w:num w:numId="18">
    <w:abstractNumId w:val="16"/>
  </w:num>
  <w:num w:numId="19">
    <w:abstractNumId w:val="11"/>
  </w:num>
  <w:num w:numId="20">
    <w:abstractNumId w:val="8"/>
  </w:num>
  <w:num w:numId="21">
    <w:abstractNumId w:val="9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01"/>
    <w:rsid w:val="002D152D"/>
    <w:rsid w:val="002F40D7"/>
    <w:rsid w:val="002F4B18"/>
    <w:rsid w:val="00541EA0"/>
    <w:rsid w:val="00671DED"/>
    <w:rsid w:val="00794B08"/>
    <w:rsid w:val="008601C6"/>
    <w:rsid w:val="008C4387"/>
    <w:rsid w:val="00B52957"/>
    <w:rsid w:val="00BD711F"/>
    <w:rsid w:val="00C2458B"/>
    <w:rsid w:val="00C3714D"/>
    <w:rsid w:val="00C74A93"/>
    <w:rsid w:val="00C879BB"/>
    <w:rsid w:val="00E94061"/>
    <w:rsid w:val="00E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111B"/>
  <w15:chartTrackingRefBased/>
  <w15:docId w15:val="{36B1EB51-1005-4818-AA69-5B8CA2AA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12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natt</dc:creator>
  <cp:keywords/>
  <dc:description/>
  <cp:lastModifiedBy>Helen natt</cp:lastModifiedBy>
  <cp:revision>4</cp:revision>
  <dcterms:created xsi:type="dcterms:W3CDTF">2021-09-23T01:44:00Z</dcterms:created>
  <dcterms:modified xsi:type="dcterms:W3CDTF">2021-09-30T00:33:00Z</dcterms:modified>
</cp:coreProperties>
</file>