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9BFF" w14:textId="330C8451" w:rsidR="00794B08" w:rsidRPr="00BA445F" w:rsidRDefault="00794B08" w:rsidP="008C4387">
      <w:pPr>
        <w:pStyle w:val="ListParagraph"/>
        <w:jc w:val="center"/>
        <w:rPr>
          <w:b/>
          <w:sz w:val="32"/>
          <w:szCs w:val="32"/>
          <w:lang w:val="id-ID"/>
        </w:rPr>
      </w:pPr>
      <w:r w:rsidRPr="00794B08">
        <w:rPr>
          <w:b/>
          <w:sz w:val="32"/>
          <w:szCs w:val="32"/>
        </w:rPr>
        <w:t xml:space="preserve">HADIAH </w:t>
      </w:r>
      <w:r w:rsidR="00BA445F">
        <w:rPr>
          <w:b/>
          <w:sz w:val="32"/>
          <w:szCs w:val="32"/>
          <w:lang w:val="id-ID"/>
        </w:rPr>
        <w:t>2</w:t>
      </w:r>
    </w:p>
    <w:p w14:paraId="30403225" w14:textId="5F0429DF" w:rsidR="00794B08" w:rsidRDefault="00794B08" w:rsidP="008C4387">
      <w:pPr>
        <w:pStyle w:val="ListParagraph"/>
        <w:jc w:val="center"/>
        <w:rPr>
          <w:b/>
          <w:sz w:val="32"/>
          <w:szCs w:val="32"/>
        </w:rPr>
      </w:pPr>
      <w:r w:rsidRPr="00794B08">
        <w:rPr>
          <w:b/>
          <w:sz w:val="32"/>
          <w:szCs w:val="32"/>
        </w:rPr>
        <w:t>Pemrograman Berorientasi Objek</w:t>
      </w:r>
    </w:p>
    <w:p w14:paraId="3DC748DF" w14:textId="21436C54" w:rsidR="008C4387" w:rsidRDefault="008C4387" w:rsidP="008C4387">
      <w:pPr>
        <w:pStyle w:val="ListParagraph"/>
        <w:jc w:val="center"/>
        <w:rPr>
          <w:b/>
          <w:sz w:val="32"/>
          <w:szCs w:val="32"/>
        </w:rPr>
      </w:pPr>
    </w:p>
    <w:p w14:paraId="329F99C6" w14:textId="77777777" w:rsidR="008C4387" w:rsidRPr="00794B08" w:rsidRDefault="008C4387" w:rsidP="008C4387">
      <w:pPr>
        <w:pStyle w:val="ListParagraph"/>
        <w:jc w:val="center"/>
        <w:rPr>
          <w:b/>
          <w:sz w:val="32"/>
          <w:szCs w:val="32"/>
        </w:rPr>
      </w:pPr>
    </w:p>
    <w:p w14:paraId="29D08B3C" w14:textId="77777777" w:rsidR="00794B08" w:rsidRPr="00794B08" w:rsidRDefault="00794B08" w:rsidP="00794B08">
      <w:pPr>
        <w:pStyle w:val="ListParagraph"/>
      </w:pPr>
    </w:p>
    <w:p w14:paraId="407A55D0" w14:textId="4BB5793C" w:rsidR="00794B08" w:rsidRDefault="00794B08" w:rsidP="008C4387">
      <w:pPr>
        <w:pStyle w:val="ListParagraph"/>
        <w:jc w:val="center"/>
      </w:pPr>
      <w:r w:rsidRPr="00794B08">
        <w:rPr>
          <w:noProof/>
        </w:rPr>
        <w:drawing>
          <wp:inline distT="0" distB="0" distL="0" distR="0" wp14:anchorId="23E72384" wp14:editId="754A539F">
            <wp:extent cx="2821227" cy="27991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0504" r="10619"/>
                    <a:stretch/>
                  </pic:blipFill>
                  <pic:spPr bwMode="auto">
                    <a:xfrm>
                      <a:off x="0" y="0"/>
                      <a:ext cx="2872550" cy="2850105"/>
                    </a:xfrm>
                    <a:prstGeom prst="rect">
                      <a:avLst/>
                    </a:prstGeom>
                    <a:ln>
                      <a:noFill/>
                    </a:ln>
                    <a:extLst>
                      <a:ext uri="{53640926-AAD7-44D8-BBD7-CCE9431645EC}">
                        <a14:shadowObscured xmlns:a14="http://schemas.microsoft.com/office/drawing/2010/main"/>
                      </a:ext>
                    </a:extLst>
                  </pic:spPr>
                </pic:pic>
              </a:graphicData>
            </a:graphic>
          </wp:inline>
        </w:drawing>
      </w:r>
    </w:p>
    <w:p w14:paraId="0BF8C7D8" w14:textId="77777777" w:rsidR="008C4387" w:rsidRPr="00794B08" w:rsidRDefault="008C4387" w:rsidP="008C4387">
      <w:pPr>
        <w:pStyle w:val="ListParagraph"/>
        <w:jc w:val="center"/>
      </w:pPr>
    </w:p>
    <w:p w14:paraId="2A0D2A9F" w14:textId="77777777" w:rsidR="00794B08" w:rsidRDefault="00794B08" w:rsidP="00794B08">
      <w:pPr>
        <w:pStyle w:val="ListParagraph"/>
      </w:pPr>
    </w:p>
    <w:p w14:paraId="5628ECC1" w14:textId="77777777" w:rsidR="00794B08" w:rsidRPr="008C4387" w:rsidRDefault="00794B08" w:rsidP="00794B08">
      <w:pPr>
        <w:pStyle w:val="ListParagraph"/>
        <w:rPr>
          <w:sz w:val="24"/>
          <w:szCs w:val="24"/>
        </w:rPr>
      </w:pPr>
      <w:r>
        <w:t xml:space="preserve"> </w:t>
      </w:r>
    </w:p>
    <w:p w14:paraId="7B0F7D87" w14:textId="77777777" w:rsidR="00794B08" w:rsidRPr="008C4387" w:rsidRDefault="00794B08" w:rsidP="00794B08">
      <w:pPr>
        <w:pStyle w:val="ListParagraph"/>
        <w:rPr>
          <w:sz w:val="24"/>
          <w:szCs w:val="24"/>
        </w:rPr>
      </w:pPr>
    </w:p>
    <w:p w14:paraId="1C4FA6F2" w14:textId="45EF9B6B" w:rsidR="00794B08" w:rsidRPr="008C4387" w:rsidRDefault="00794B08" w:rsidP="008C4387">
      <w:pPr>
        <w:pStyle w:val="ListParagraph"/>
        <w:jc w:val="center"/>
        <w:rPr>
          <w:b/>
          <w:bCs/>
          <w:sz w:val="32"/>
          <w:szCs w:val="32"/>
          <w:lang w:val="id-ID"/>
        </w:rPr>
      </w:pPr>
      <w:r w:rsidRPr="008C4387">
        <w:rPr>
          <w:b/>
          <w:bCs/>
          <w:sz w:val="32"/>
          <w:szCs w:val="32"/>
          <w:lang w:val="id-ID"/>
        </w:rPr>
        <w:t>Helen Natalia</w:t>
      </w:r>
    </w:p>
    <w:p w14:paraId="36C451FB" w14:textId="2FB3DC75" w:rsidR="00794B08" w:rsidRPr="008C4387" w:rsidRDefault="00794B08" w:rsidP="008C4387">
      <w:pPr>
        <w:pStyle w:val="ListParagraph"/>
        <w:jc w:val="center"/>
        <w:rPr>
          <w:b/>
          <w:bCs/>
          <w:sz w:val="32"/>
          <w:szCs w:val="32"/>
          <w:lang w:val="id-ID"/>
        </w:rPr>
      </w:pPr>
      <w:r w:rsidRPr="008C4387">
        <w:rPr>
          <w:b/>
          <w:bCs/>
          <w:sz w:val="32"/>
          <w:szCs w:val="32"/>
        </w:rPr>
        <w:t>5101901</w:t>
      </w:r>
      <w:r w:rsidRPr="008C4387">
        <w:rPr>
          <w:b/>
          <w:bCs/>
          <w:sz w:val="32"/>
          <w:szCs w:val="32"/>
          <w:lang w:val="id-ID"/>
        </w:rPr>
        <w:t>0</w:t>
      </w:r>
    </w:p>
    <w:p w14:paraId="2489C946" w14:textId="77777777" w:rsidR="00794B08" w:rsidRPr="008C4387" w:rsidRDefault="00794B08" w:rsidP="00794B08">
      <w:pPr>
        <w:pStyle w:val="ListParagraph"/>
        <w:rPr>
          <w:sz w:val="24"/>
          <w:szCs w:val="24"/>
        </w:rPr>
      </w:pPr>
    </w:p>
    <w:p w14:paraId="54FB5A05" w14:textId="77777777" w:rsidR="00794B08" w:rsidRPr="008C4387" w:rsidRDefault="00794B08" w:rsidP="00794B08">
      <w:pPr>
        <w:pStyle w:val="ListParagraph"/>
        <w:rPr>
          <w:sz w:val="24"/>
          <w:szCs w:val="24"/>
        </w:rPr>
      </w:pPr>
    </w:p>
    <w:p w14:paraId="49B9589E" w14:textId="2FDB10CE" w:rsidR="00794B08" w:rsidRDefault="00794B08" w:rsidP="00794B08">
      <w:pPr>
        <w:pStyle w:val="ListParagraph"/>
        <w:rPr>
          <w:sz w:val="28"/>
          <w:szCs w:val="28"/>
        </w:rPr>
      </w:pPr>
    </w:p>
    <w:p w14:paraId="02207A71" w14:textId="3305FF18" w:rsidR="008C4387" w:rsidRDefault="008C4387" w:rsidP="00794B08">
      <w:pPr>
        <w:pStyle w:val="ListParagraph"/>
        <w:rPr>
          <w:sz w:val="28"/>
          <w:szCs w:val="28"/>
        </w:rPr>
      </w:pPr>
    </w:p>
    <w:p w14:paraId="0817FE7C" w14:textId="1B8A9F75" w:rsidR="008C4387" w:rsidRDefault="008C4387" w:rsidP="00794B08">
      <w:pPr>
        <w:pStyle w:val="ListParagraph"/>
        <w:rPr>
          <w:sz w:val="28"/>
          <w:szCs w:val="28"/>
        </w:rPr>
      </w:pPr>
    </w:p>
    <w:p w14:paraId="30141F20" w14:textId="0EFADD61" w:rsidR="008C4387" w:rsidRDefault="008C4387" w:rsidP="00794B08">
      <w:pPr>
        <w:pStyle w:val="ListParagraph"/>
        <w:rPr>
          <w:sz w:val="28"/>
          <w:szCs w:val="28"/>
        </w:rPr>
      </w:pPr>
    </w:p>
    <w:p w14:paraId="490B820B" w14:textId="5988B57D" w:rsidR="008C4387" w:rsidRDefault="008C4387" w:rsidP="00794B08">
      <w:pPr>
        <w:pStyle w:val="ListParagraph"/>
        <w:rPr>
          <w:sz w:val="28"/>
          <w:szCs w:val="28"/>
        </w:rPr>
      </w:pPr>
    </w:p>
    <w:p w14:paraId="6CA75FEA" w14:textId="77777777" w:rsidR="008C4387" w:rsidRPr="008C4387" w:rsidRDefault="008C4387" w:rsidP="00794B08">
      <w:pPr>
        <w:pStyle w:val="ListParagraph"/>
        <w:rPr>
          <w:sz w:val="28"/>
          <w:szCs w:val="28"/>
        </w:rPr>
      </w:pPr>
    </w:p>
    <w:p w14:paraId="45198ADD" w14:textId="4C0E66D4" w:rsidR="00794B08" w:rsidRPr="008C4387" w:rsidRDefault="00794B08" w:rsidP="008C4387">
      <w:pPr>
        <w:pStyle w:val="ListParagraph"/>
        <w:jc w:val="center"/>
        <w:rPr>
          <w:b/>
          <w:bCs/>
          <w:sz w:val="32"/>
          <w:szCs w:val="32"/>
        </w:rPr>
      </w:pPr>
      <w:r w:rsidRPr="008C4387">
        <w:rPr>
          <w:b/>
          <w:bCs/>
          <w:sz w:val="32"/>
          <w:szCs w:val="32"/>
        </w:rPr>
        <w:t>STMIK KHARISMA MAKASSAR</w:t>
      </w:r>
    </w:p>
    <w:p w14:paraId="5F8BAE47" w14:textId="0CA9BCC7" w:rsidR="008C4387" w:rsidRDefault="008C4387" w:rsidP="00794B08">
      <w:pPr>
        <w:pStyle w:val="ListParagraph"/>
      </w:pPr>
    </w:p>
    <w:p w14:paraId="66BBCFBE" w14:textId="4E1DA7BB" w:rsidR="008C4387" w:rsidRDefault="008C4387" w:rsidP="00794B08">
      <w:pPr>
        <w:pStyle w:val="ListParagraph"/>
      </w:pPr>
    </w:p>
    <w:p w14:paraId="62B88680" w14:textId="5C0CC6F9" w:rsidR="008C4387" w:rsidRDefault="008C4387" w:rsidP="00794B08">
      <w:pPr>
        <w:pStyle w:val="ListParagraph"/>
      </w:pPr>
    </w:p>
    <w:p w14:paraId="281F16AB" w14:textId="77777777" w:rsidR="008C4387" w:rsidRDefault="008C4387" w:rsidP="00794B08">
      <w:pPr>
        <w:pStyle w:val="ListParagraph"/>
      </w:pPr>
    </w:p>
    <w:p w14:paraId="1534D582" w14:textId="07E82E45" w:rsidR="00C879BB" w:rsidRPr="00C879BB" w:rsidRDefault="00C879BB" w:rsidP="00C879BB">
      <w:pPr>
        <w:pStyle w:val="ListParagraph"/>
        <w:numPr>
          <w:ilvl w:val="0"/>
          <w:numId w:val="18"/>
        </w:numPr>
        <w:rPr>
          <w:b/>
          <w:bCs/>
        </w:rPr>
      </w:pPr>
      <w:r w:rsidRPr="00C74A93">
        <w:rPr>
          <w:b/>
          <w:bCs/>
          <w:sz w:val="24"/>
          <w:szCs w:val="24"/>
        </w:rPr>
        <w:lastRenderedPageBreak/>
        <w:t>50 pesan error di java (error tentang apa berikan penjelasan).</w:t>
      </w:r>
    </w:p>
    <w:p w14:paraId="5BDFF56B" w14:textId="4960594A" w:rsidR="00ED4401" w:rsidRPr="00E94061" w:rsidRDefault="00ED4401" w:rsidP="00C879BB">
      <w:pPr>
        <w:pStyle w:val="ListParagraph"/>
        <w:numPr>
          <w:ilvl w:val="0"/>
          <w:numId w:val="17"/>
        </w:numPr>
        <w:ind w:left="1080"/>
        <w:rPr>
          <w:b/>
          <w:bCs/>
        </w:rPr>
      </w:pPr>
      <w:r w:rsidRPr="00E94061">
        <w:rPr>
          <w:b/>
          <w:bCs/>
        </w:rPr>
        <w:t>“… Expected”</w:t>
      </w:r>
      <w:r w:rsidRPr="00E94061">
        <w:rPr>
          <w:b/>
          <w:bCs/>
          <w:lang w:val="id-ID"/>
        </w:rPr>
        <w:t xml:space="preserve"> </w:t>
      </w:r>
    </w:p>
    <w:p w14:paraId="291DF0F8" w14:textId="58600D73" w:rsidR="002F40D7" w:rsidRDefault="002F40D7" w:rsidP="00C879BB">
      <w:pPr>
        <w:pStyle w:val="ListParagraph"/>
        <w:ind w:left="1080"/>
      </w:pPr>
      <w:r w:rsidRPr="002F40D7">
        <w:t>Kesalahan ini terjadi ketika ada sesuatu yang hilang dari kode. Seringkali ini dibuat oleh titik koma yang hilang atau tanda kurung tutup.</w:t>
      </w:r>
    </w:p>
    <w:p w14:paraId="77F0C8EB" w14:textId="77777777" w:rsidR="002F40D7" w:rsidRPr="00ED4401" w:rsidRDefault="002F40D7" w:rsidP="00C879BB">
      <w:pPr>
        <w:pStyle w:val="ListParagraph"/>
        <w:ind w:left="1080"/>
      </w:pPr>
    </w:p>
    <w:p w14:paraId="7FEFCC2C" w14:textId="6B58DEE6" w:rsidR="00ED4401" w:rsidRPr="00E94061" w:rsidRDefault="00ED4401" w:rsidP="00C879BB">
      <w:pPr>
        <w:pStyle w:val="ListParagraph"/>
        <w:numPr>
          <w:ilvl w:val="0"/>
          <w:numId w:val="17"/>
        </w:numPr>
        <w:ind w:left="1080"/>
        <w:rPr>
          <w:b/>
          <w:bCs/>
        </w:rPr>
      </w:pPr>
      <w:r w:rsidRPr="00E94061">
        <w:rPr>
          <w:b/>
          <w:bCs/>
        </w:rPr>
        <w:t>“Unclosed String Literal”</w:t>
      </w:r>
    </w:p>
    <w:p w14:paraId="1F6837CB" w14:textId="77777777" w:rsidR="002F40D7" w:rsidRDefault="002F40D7" w:rsidP="00C879BB">
      <w:pPr>
        <w:pStyle w:val="ListParagraph"/>
        <w:ind w:left="1080"/>
      </w:pPr>
      <w:r>
        <w:t>Pesan kesalahan “unclosed string literal” dibuat ketika string literal berakhir tanpa tanda kutip dan pesan akan muncul pada baris yang sama dengan kesalahan. (@DreamInCode) Literal adalah kode sumber dari suatu nilai</w:t>
      </w:r>
    </w:p>
    <w:p w14:paraId="7C3135F1" w14:textId="77777777" w:rsidR="002F40D7" w:rsidRDefault="002F40D7" w:rsidP="00C879BB">
      <w:pPr>
        <w:pStyle w:val="ListParagraph"/>
        <w:ind w:left="1080"/>
      </w:pPr>
      <w:r>
        <w:t>Biasanya, ini terjadi ketika:</w:t>
      </w:r>
    </w:p>
    <w:p w14:paraId="06EF5E88" w14:textId="77777777" w:rsidR="002F40D7" w:rsidRDefault="002F40D7" w:rsidP="00C879BB">
      <w:pPr>
        <w:pStyle w:val="ListParagraph"/>
        <w:ind w:left="1080"/>
      </w:pPr>
    </w:p>
    <w:p w14:paraId="0F327C0C" w14:textId="77777777" w:rsidR="002F40D7" w:rsidRDefault="002F40D7" w:rsidP="00C879BB">
      <w:pPr>
        <w:pStyle w:val="ListParagraph"/>
        <w:numPr>
          <w:ilvl w:val="0"/>
          <w:numId w:val="2"/>
        </w:numPr>
        <w:ind w:left="1440"/>
      </w:pPr>
      <w:r>
        <w:t>String literal tidak diakhiri dengan tanda kutip. Ini mudah diperbaiki dengan</w:t>
      </w:r>
    </w:p>
    <w:p w14:paraId="085A9B85" w14:textId="77777777" w:rsidR="002F40D7" w:rsidRDefault="002F40D7" w:rsidP="00C879BB">
      <w:pPr>
        <w:pStyle w:val="ListParagraph"/>
        <w:ind w:left="1440"/>
      </w:pPr>
      <w:r>
        <w:t>menutup string literal dengan tanda kutip yang diperlukan.</w:t>
      </w:r>
    </w:p>
    <w:p w14:paraId="2CE631BD" w14:textId="05F7A3FC" w:rsidR="002F40D7" w:rsidRDefault="002F40D7" w:rsidP="00C879BB">
      <w:pPr>
        <w:pStyle w:val="ListParagraph"/>
        <w:numPr>
          <w:ilvl w:val="0"/>
          <w:numId w:val="2"/>
        </w:numPr>
        <w:ind w:left="1440"/>
      </w:pPr>
      <w:r>
        <w:t>String literal melampaui garis. Literal string panjang dapat dipecah menjadi beberapa literal dan digabungkan dengan tanda tambah (“+”).</w:t>
      </w:r>
    </w:p>
    <w:p w14:paraId="160EECC4" w14:textId="35F8176F" w:rsidR="002F40D7" w:rsidRDefault="002F40D7" w:rsidP="00C879BB">
      <w:pPr>
        <w:pStyle w:val="ListParagraph"/>
        <w:numPr>
          <w:ilvl w:val="0"/>
          <w:numId w:val="2"/>
        </w:numPr>
        <w:ind w:left="1440"/>
      </w:pPr>
      <w:r>
        <w:t xml:space="preserve">Tanda kutip yang merupakan bagian dari string literal tidak diloloskan dengan garis miring terbalik (“\”). </w:t>
      </w:r>
    </w:p>
    <w:p w14:paraId="09A7D8BE" w14:textId="77777777" w:rsidR="002F40D7" w:rsidRDefault="002F40D7" w:rsidP="00C879BB">
      <w:pPr>
        <w:pStyle w:val="ListParagraph"/>
        <w:ind w:left="1440"/>
      </w:pPr>
    </w:p>
    <w:p w14:paraId="7ECCD2CD" w14:textId="540C2EF5" w:rsidR="00671DED" w:rsidRPr="00E94061" w:rsidRDefault="00671DED" w:rsidP="00C879BB">
      <w:pPr>
        <w:pStyle w:val="ListParagraph"/>
        <w:numPr>
          <w:ilvl w:val="0"/>
          <w:numId w:val="17"/>
        </w:numPr>
        <w:ind w:left="1080"/>
        <w:rPr>
          <w:b/>
          <w:bCs/>
        </w:rPr>
      </w:pPr>
      <w:r w:rsidRPr="00E94061">
        <w:rPr>
          <w:b/>
          <w:bCs/>
        </w:rPr>
        <w:t>“Illegal Start of an Expression”</w:t>
      </w:r>
    </w:p>
    <w:p w14:paraId="727257D9" w14:textId="6E3563A6" w:rsidR="002F40D7" w:rsidRDefault="002F40D7" w:rsidP="00C879BB">
      <w:pPr>
        <w:pStyle w:val="ListParagraph"/>
        <w:ind w:left="1080"/>
      </w:pPr>
      <w:r w:rsidRPr="002F40D7">
        <w:t xml:space="preserve">Ada banyak alasan mengapa kesalahan " Illegal Start of an Expression " terjadi. </w:t>
      </w:r>
      <w:r>
        <w:rPr>
          <w:lang w:val="id-ID"/>
        </w:rPr>
        <w:t xml:space="preserve">Ini </w:t>
      </w:r>
      <w:r w:rsidRPr="002F40D7">
        <w:t xml:space="preserve">menjadi salah satu pesan kesalahan yang kurang membantu. </w:t>
      </w:r>
      <w:r>
        <w:rPr>
          <w:lang w:val="id-ID"/>
        </w:rPr>
        <w:t xml:space="preserve">Beberapa developer </w:t>
      </w:r>
      <w:r w:rsidRPr="002F40D7">
        <w:t>mengatakan itu disebabkan oleh kode yang buruk.</w:t>
      </w:r>
    </w:p>
    <w:p w14:paraId="1D3283D4" w14:textId="77777777" w:rsidR="002F40D7" w:rsidRDefault="002F40D7" w:rsidP="00C879BB">
      <w:pPr>
        <w:pStyle w:val="ListParagraph"/>
        <w:ind w:left="1080"/>
      </w:pPr>
    </w:p>
    <w:p w14:paraId="512CA321" w14:textId="113CB81D" w:rsidR="00671DED" w:rsidRPr="00E94061" w:rsidRDefault="00671DED" w:rsidP="00C879BB">
      <w:pPr>
        <w:pStyle w:val="ListParagraph"/>
        <w:numPr>
          <w:ilvl w:val="0"/>
          <w:numId w:val="17"/>
        </w:numPr>
        <w:ind w:left="1080"/>
        <w:rPr>
          <w:b/>
          <w:bCs/>
        </w:rPr>
      </w:pPr>
      <w:r w:rsidRPr="00E94061">
        <w:rPr>
          <w:b/>
          <w:bCs/>
        </w:rPr>
        <w:t>“Cannot Find Symbol”</w:t>
      </w:r>
    </w:p>
    <w:p w14:paraId="1F4C7ECC" w14:textId="36DCE09F" w:rsidR="002F40D7" w:rsidRDefault="002F40D7" w:rsidP="00C879BB">
      <w:pPr>
        <w:pStyle w:val="ListParagraph"/>
        <w:ind w:left="1080"/>
      </w:pPr>
      <w:r>
        <w:t xml:space="preserve">Ini adalah masalah yang sangat umum karena semua </w:t>
      </w:r>
      <w:r>
        <w:rPr>
          <w:lang w:val="id-ID"/>
        </w:rPr>
        <w:t xml:space="preserve">identifiers </w:t>
      </w:r>
      <w:r>
        <w:t>di Java perlu dideklarasikan sebelum digunakan. Ketika kode sedang dikompilasi, kompiler tidak mengerti apa arti pengenal.</w:t>
      </w:r>
    </w:p>
    <w:p w14:paraId="54A91506" w14:textId="10691F58" w:rsidR="002F40D7" w:rsidRDefault="002F40D7" w:rsidP="00C879BB">
      <w:pPr>
        <w:pStyle w:val="ListParagraph"/>
        <w:ind w:left="1080"/>
      </w:pPr>
      <w:r>
        <w:t>Ada banyak alasan Anda mungkin menerima pesan "</w:t>
      </w:r>
      <w:r w:rsidRPr="002F40D7">
        <w:t xml:space="preserve"> Cannot Find Symbol </w:t>
      </w:r>
      <w:r>
        <w:t>":</w:t>
      </w:r>
    </w:p>
    <w:p w14:paraId="75987ADE" w14:textId="77777777" w:rsidR="002F40D7" w:rsidRDefault="002F40D7" w:rsidP="00C879BB">
      <w:pPr>
        <w:pStyle w:val="ListParagraph"/>
        <w:ind w:left="1080"/>
      </w:pPr>
    </w:p>
    <w:p w14:paraId="75AE81DE" w14:textId="77777777" w:rsidR="002F40D7" w:rsidRDefault="002F40D7" w:rsidP="00C879BB">
      <w:pPr>
        <w:pStyle w:val="ListParagraph"/>
        <w:numPr>
          <w:ilvl w:val="0"/>
          <w:numId w:val="3"/>
        </w:numPr>
        <w:ind w:left="1440"/>
      </w:pPr>
      <w:r>
        <w:t>Ejaan pengenal saat dideklarasikan mungkin tidak sama dengan saat digunakan dalam kode.</w:t>
      </w:r>
    </w:p>
    <w:p w14:paraId="42B91F27" w14:textId="77777777" w:rsidR="002F40D7" w:rsidRDefault="002F40D7" w:rsidP="00C879BB">
      <w:pPr>
        <w:pStyle w:val="ListParagraph"/>
        <w:numPr>
          <w:ilvl w:val="0"/>
          <w:numId w:val="3"/>
        </w:numPr>
        <w:ind w:left="1440"/>
      </w:pPr>
      <w:r>
        <w:t>Variabel tidak pernah dideklarasikan.</w:t>
      </w:r>
    </w:p>
    <w:p w14:paraId="52ECFE99" w14:textId="77777777" w:rsidR="002F40D7" w:rsidRDefault="002F40D7" w:rsidP="00C879BB">
      <w:pPr>
        <w:pStyle w:val="ListParagraph"/>
        <w:numPr>
          <w:ilvl w:val="0"/>
          <w:numId w:val="3"/>
        </w:numPr>
        <w:ind w:left="1440"/>
      </w:pPr>
      <w:r>
        <w:t>Variabel tidak digunakan dalam lingkup yang sama dengan yang dideklarasikan.</w:t>
      </w:r>
    </w:p>
    <w:p w14:paraId="616FFE16" w14:textId="1559A208" w:rsidR="002F40D7" w:rsidRDefault="002F40D7" w:rsidP="00C879BB">
      <w:pPr>
        <w:pStyle w:val="ListParagraph"/>
        <w:numPr>
          <w:ilvl w:val="0"/>
          <w:numId w:val="3"/>
        </w:numPr>
        <w:ind w:left="1440"/>
      </w:pPr>
      <w:r>
        <w:t>Kelas tidak diimpor.</w:t>
      </w:r>
    </w:p>
    <w:p w14:paraId="2AA9B73E" w14:textId="77777777" w:rsidR="002F40D7" w:rsidRDefault="002F40D7" w:rsidP="00C879BB">
      <w:pPr>
        <w:pStyle w:val="ListParagraph"/>
        <w:ind w:left="1440"/>
      </w:pPr>
    </w:p>
    <w:p w14:paraId="57F8CF63" w14:textId="4BE7910D" w:rsidR="00671DED" w:rsidRPr="00E94061" w:rsidRDefault="00671DED" w:rsidP="00C879BB">
      <w:pPr>
        <w:pStyle w:val="ListParagraph"/>
        <w:numPr>
          <w:ilvl w:val="0"/>
          <w:numId w:val="17"/>
        </w:numPr>
        <w:ind w:left="1080"/>
        <w:rPr>
          <w:b/>
          <w:bCs/>
        </w:rPr>
      </w:pPr>
      <w:r w:rsidRPr="00E94061">
        <w:rPr>
          <w:b/>
          <w:bCs/>
        </w:rPr>
        <w:t>“Public Class XXX Should Be in File”</w:t>
      </w:r>
    </w:p>
    <w:p w14:paraId="0DB47D29" w14:textId="3EF621A0" w:rsidR="002F40D7" w:rsidRDefault="002F40D7" w:rsidP="00C879BB">
      <w:pPr>
        <w:pStyle w:val="ListParagraph"/>
        <w:ind w:left="1080"/>
      </w:pPr>
      <w:r w:rsidRPr="002F40D7">
        <w:t>Pesan " Public Class XXX Should Be in File " terjadi ketika kelas XXX dan nama file program Java tidak cocok. Kode hanya akan dikompilasi ketika kelas dan file Java sama.</w:t>
      </w:r>
    </w:p>
    <w:p w14:paraId="0374D9E2" w14:textId="77777777" w:rsidR="002F40D7" w:rsidRDefault="002F40D7" w:rsidP="00C879BB">
      <w:pPr>
        <w:pStyle w:val="ListParagraph"/>
        <w:ind w:left="1080"/>
      </w:pPr>
    </w:p>
    <w:p w14:paraId="24229880" w14:textId="06FC89C1" w:rsidR="00671DED" w:rsidRPr="00E94061" w:rsidRDefault="00671DED" w:rsidP="00C879BB">
      <w:pPr>
        <w:pStyle w:val="ListParagraph"/>
        <w:numPr>
          <w:ilvl w:val="0"/>
          <w:numId w:val="17"/>
        </w:numPr>
        <w:ind w:left="1080"/>
        <w:rPr>
          <w:b/>
          <w:bCs/>
        </w:rPr>
      </w:pPr>
      <w:r w:rsidRPr="00E94061">
        <w:rPr>
          <w:b/>
          <w:bCs/>
        </w:rPr>
        <w:t>“Incompatible Types”</w:t>
      </w:r>
    </w:p>
    <w:p w14:paraId="586155A8" w14:textId="1A2CA8B0" w:rsidR="00E94061" w:rsidRPr="00C74A93" w:rsidRDefault="00E94061" w:rsidP="00C879BB">
      <w:pPr>
        <w:pStyle w:val="ListParagraph"/>
        <w:ind w:left="1080"/>
        <w:rPr>
          <w:lang w:val="id-ID"/>
        </w:rPr>
      </w:pPr>
      <w:r w:rsidRPr="00E94061">
        <w:t>" Incompatible Types " adalah kesalahan dalam logika yang terjadi ketika pernyataan penugasan mencoba memasangkan variabel dengan ekspresi tipe. Itu sering muncul ketika kode mencoba menempatkan string teks ke dalam bilangan bulat — atau sebaliknya. Ini bukan kesalahan sintaks Java</w:t>
      </w:r>
      <w:r w:rsidR="00C74A93">
        <w:rPr>
          <w:lang w:val="id-ID"/>
        </w:rPr>
        <w:t>.</w:t>
      </w:r>
    </w:p>
    <w:p w14:paraId="2B19B0CD" w14:textId="291FE7F2" w:rsidR="00671DED" w:rsidRPr="00E94061" w:rsidRDefault="00671DED" w:rsidP="00C879BB">
      <w:pPr>
        <w:pStyle w:val="ListParagraph"/>
        <w:numPr>
          <w:ilvl w:val="0"/>
          <w:numId w:val="17"/>
        </w:numPr>
        <w:ind w:left="1080"/>
        <w:rPr>
          <w:b/>
          <w:bCs/>
        </w:rPr>
      </w:pPr>
      <w:r w:rsidRPr="00E94061">
        <w:rPr>
          <w:b/>
          <w:bCs/>
        </w:rPr>
        <w:t>“Invalid Method Declaration; Return Type Required”</w:t>
      </w:r>
    </w:p>
    <w:p w14:paraId="4812078E" w14:textId="43BED240" w:rsidR="00E94061" w:rsidRDefault="00E94061" w:rsidP="00C879BB">
      <w:pPr>
        <w:pStyle w:val="ListParagraph"/>
        <w:ind w:left="1080"/>
      </w:pPr>
      <w:r w:rsidRPr="00E94061">
        <w:t xml:space="preserve">Pesan kesalahan perangkat lunak Java ini berarti tipe pengembalian suatu metode tidak secara eksplisit dinyatakan dalam </w:t>
      </w:r>
      <w:r>
        <w:rPr>
          <w:lang w:val="id-ID"/>
        </w:rPr>
        <w:t>signature</w:t>
      </w:r>
      <w:r w:rsidRPr="00E94061">
        <w:t xml:space="preserve"> metode.</w:t>
      </w:r>
    </w:p>
    <w:p w14:paraId="0A94B15A" w14:textId="77777777" w:rsidR="00E94061" w:rsidRDefault="00E94061" w:rsidP="00C879BB">
      <w:pPr>
        <w:pStyle w:val="ListParagraph"/>
        <w:ind w:left="1080"/>
      </w:pPr>
    </w:p>
    <w:p w14:paraId="75C5248C" w14:textId="056483D8" w:rsidR="00E94061" w:rsidRDefault="00E94061" w:rsidP="00C879BB">
      <w:pPr>
        <w:pStyle w:val="ListParagraph"/>
        <w:ind w:left="1080"/>
      </w:pPr>
      <w:r>
        <w:t>Ada beberapa cara untuk memicu “deklarasi metode tidak valid; jenis pengembalian diperlukan” kesalahan:</w:t>
      </w:r>
    </w:p>
    <w:p w14:paraId="27180D57" w14:textId="77777777" w:rsidR="00E94061" w:rsidRDefault="00E94061" w:rsidP="00C879BB">
      <w:pPr>
        <w:pStyle w:val="ListParagraph"/>
        <w:numPr>
          <w:ilvl w:val="0"/>
          <w:numId w:val="4"/>
        </w:numPr>
        <w:ind w:left="1440"/>
      </w:pPr>
      <w:r>
        <w:t>Lupa sebutkan jenisnya</w:t>
      </w:r>
    </w:p>
    <w:p w14:paraId="60C48D75" w14:textId="77777777" w:rsidR="00E94061" w:rsidRDefault="00E94061" w:rsidP="00C879BB">
      <w:pPr>
        <w:pStyle w:val="ListParagraph"/>
        <w:numPr>
          <w:ilvl w:val="0"/>
          <w:numId w:val="4"/>
        </w:numPr>
        <w:ind w:left="1440"/>
      </w:pPr>
      <w:r>
        <w:t>Jika metode tidak mengembalikan nilai maka "void" perlu dinyatakan sebagai jenis dalam tanda tangan metode.</w:t>
      </w:r>
    </w:p>
    <w:p w14:paraId="3B04E8A8" w14:textId="3AB61D75" w:rsidR="00E94061" w:rsidRDefault="00E94061" w:rsidP="00C879BB">
      <w:pPr>
        <w:pStyle w:val="ListParagraph"/>
        <w:numPr>
          <w:ilvl w:val="0"/>
          <w:numId w:val="4"/>
        </w:numPr>
        <w:ind w:left="1440"/>
      </w:pPr>
      <w:r>
        <w:t>Nama konstruktor tidak perlu menyatakan tipe. Tetapi jika ada kesalahan dalam nama konstruktor, maka kompiler akan memperlakukan konstruktor sebagai metode tanpa tipe yang disebutkan.</w:t>
      </w:r>
    </w:p>
    <w:p w14:paraId="7794EBB7" w14:textId="77777777" w:rsidR="00E94061" w:rsidRDefault="00E94061" w:rsidP="00C879BB">
      <w:pPr>
        <w:pStyle w:val="ListParagraph"/>
        <w:ind w:left="1440"/>
      </w:pPr>
    </w:p>
    <w:p w14:paraId="1A79D039" w14:textId="3B0FB6CF" w:rsidR="00671DED" w:rsidRDefault="00671DED" w:rsidP="00C879BB">
      <w:pPr>
        <w:pStyle w:val="ListParagraph"/>
        <w:numPr>
          <w:ilvl w:val="0"/>
          <w:numId w:val="17"/>
        </w:numPr>
        <w:ind w:left="1080"/>
        <w:rPr>
          <w:b/>
          <w:bCs/>
        </w:rPr>
      </w:pPr>
      <w:r w:rsidRPr="00E94061">
        <w:rPr>
          <w:b/>
          <w:bCs/>
        </w:rPr>
        <w:t>“Method &lt;X&gt; in Class &lt;Y&gt; Cannot Be Applied to Given Types”</w:t>
      </w:r>
    </w:p>
    <w:p w14:paraId="3419FA08" w14:textId="7664777B" w:rsidR="00E94061" w:rsidRPr="00E94061" w:rsidRDefault="00E94061" w:rsidP="00C879BB">
      <w:pPr>
        <w:pStyle w:val="ListParagraph"/>
        <w:ind w:left="1080"/>
      </w:pPr>
      <w:r w:rsidRPr="00E94061">
        <w:t xml:space="preserve">Pesan kesalahan perangkat lunak Java ini adalah salah satu pesan kesalahan yang lebih bermanfaat. Ini menjelaskan bagaimana </w:t>
      </w:r>
      <w:r>
        <w:rPr>
          <w:lang w:val="id-ID"/>
        </w:rPr>
        <w:t>signature</w:t>
      </w:r>
      <w:r w:rsidRPr="00E94061">
        <w:t xml:space="preserve"> metode memanggil parameter yang salah.</w:t>
      </w:r>
    </w:p>
    <w:p w14:paraId="64E502C5" w14:textId="0748AB9D" w:rsidR="00E94061" w:rsidRDefault="00E94061" w:rsidP="00C879BB">
      <w:pPr>
        <w:pStyle w:val="ListParagraph"/>
        <w:ind w:left="1080"/>
      </w:pPr>
      <w:r w:rsidRPr="00E94061">
        <w:t>Metode yang dipanggil mengharapkan argumen tertentu yang didefinisikan dalam deklarasi metode. Periksa deklarasi metode dan panggil dengan hati-hati untuk memastikan mereka kompatibel.</w:t>
      </w:r>
    </w:p>
    <w:p w14:paraId="09EC5851" w14:textId="77777777" w:rsidR="00E94061" w:rsidRPr="00E94061" w:rsidRDefault="00E94061" w:rsidP="00C879BB">
      <w:pPr>
        <w:pStyle w:val="ListParagraph"/>
        <w:ind w:left="1080"/>
      </w:pPr>
    </w:p>
    <w:p w14:paraId="56725F59" w14:textId="4B04CA55" w:rsidR="00671DED" w:rsidRDefault="00671DED" w:rsidP="00C879BB">
      <w:pPr>
        <w:pStyle w:val="ListParagraph"/>
        <w:numPr>
          <w:ilvl w:val="0"/>
          <w:numId w:val="17"/>
        </w:numPr>
        <w:ind w:left="1080"/>
        <w:rPr>
          <w:b/>
          <w:bCs/>
        </w:rPr>
      </w:pPr>
      <w:r w:rsidRPr="00E94061">
        <w:rPr>
          <w:b/>
          <w:bCs/>
        </w:rPr>
        <w:t>“Missing Return Statement”</w:t>
      </w:r>
    </w:p>
    <w:p w14:paraId="34ED020C" w14:textId="5A3F03CB" w:rsidR="00E94061" w:rsidRDefault="00E94061" w:rsidP="00C879BB">
      <w:pPr>
        <w:pStyle w:val="ListParagraph"/>
        <w:ind w:left="1080"/>
      </w:pPr>
      <w:r>
        <w:t>Pesan "</w:t>
      </w:r>
      <w:r w:rsidRPr="00E94061">
        <w:t xml:space="preserve"> Missing Return Statement</w:t>
      </w:r>
      <w:r>
        <w:rPr>
          <w:lang w:val="id-ID"/>
        </w:rPr>
        <w:t>”</w:t>
      </w:r>
      <w:r>
        <w:t xml:space="preserve"> terjadi ketika suatu metode tidak memiliki pernyataan pengembalian. Setiap metode yang mengembalikan nilai (tipe non-void) harus memiliki pernyataan yang secara harfiah mengembalikan nilai itu sehingga dapat dipanggil di luar metode.</w:t>
      </w:r>
    </w:p>
    <w:p w14:paraId="037461A0" w14:textId="77777777" w:rsidR="00E94061" w:rsidRDefault="00E94061" w:rsidP="00C879BB">
      <w:pPr>
        <w:pStyle w:val="ListParagraph"/>
        <w:ind w:left="1080"/>
      </w:pPr>
    </w:p>
    <w:p w14:paraId="6B8097D6" w14:textId="3E817683" w:rsidR="00E94061" w:rsidRDefault="00E94061" w:rsidP="00C879BB">
      <w:pPr>
        <w:pStyle w:val="ListParagraph"/>
        <w:ind w:left="1080"/>
      </w:pPr>
      <w:r>
        <w:t>Ada beberapa alasan mengapa kompiler menampilkan pesan "pernyataan pengembalian yang hilang":</w:t>
      </w:r>
    </w:p>
    <w:p w14:paraId="3F4DE873" w14:textId="77777777" w:rsidR="00E94061" w:rsidRDefault="00E94061" w:rsidP="00C879BB">
      <w:pPr>
        <w:pStyle w:val="ListParagraph"/>
        <w:numPr>
          <w:ilvl w:val="0"/>
          <w:numId w:val="5"/>
        </w:numPr>
        <w:ind w:left="1440"/>
      </w:pPr>
      <w:r>
        <w:t>Pernyataan pengembalian dihilangkan begitu saja karena kesalahan.</w:t>
      </w:r>
    </w:p>
    <w:p w14:paraId="11D2ED7B" w14:textId="4EBFF15F" w:rsidR="00E94061" w:rsidRDefault="00E94061" w:rsidP="00C879BB">
      <w:pPr>
        <w:pStyle w:val="ListParagraph"/>
        <w:numPr>
          <w:ilvl w:val="0"/>
          <w:numId w:val="5"/>
        </w:numPr>
        <w:ind w:left="1440"/>
      </w:pPr>
      <w:r>
        <w:t>Metode tidak mengembalikan nilai apa pun tetapi tipe void tidak dideklarasikan dalam tanda tangan metode.</w:t>
      </w:r>
    </w:p>
    <w:p w14:paraId="349BAA78" w14:textId="77777777" w:rsidR="00E94061" w:rsidRPr="00E94061" w:rsidRDefault="00E94061" w:rsidP="00C879BB">
      <w:pPr>
        <w:pStyle w:val="ListParagraph"/>
        <w:ind w:left="1440"/>
      </w:pPr>
    </w:p>
    <w:p w14:paraId="7A73D8A6" w14:textId="19E88C27" w:rsidR="00671DED" w:rsidRDefault="00671DED" w:rsidP="00C879BB">
      <w:pPr>
        <w:pStyle w:val="ListParagraph"/>
        <w:numPr>
          <w:ilvl w:val="0"/>
          <w:numId w:val="17"/>
        </w:numPr>
        <w:ind w:left="1080"/>
        <w:rPr>
          <w:b/>
          <w:bCs/>
        </w:rPr>
      </w:pPr>
      <w:r w:rsidRPr="00E94061">
        <w:rPr>
          <w:b/>
          <w:bCs/>
        </w:rPr>
        <w:t>“Possible Loss of Precision”</w:t>
      </w:r>
    </w:p>
    <w:p w14:paraId="3D0E8F1F" w14:textId="0CFAE14E" w:rsidR="00E94061" w:rsidRPr="00E94061" w:rsidRDefault="00E94061" w:rsidP="00C879BB">
      <w:pPr>
        <w:pStyle w:val="ListParagraph"/>
        <w:ind w:left="1080"/>
      </w:pPr>
      <w:r w:rsidRPr="00E94061">
        <w:t>" Possible Loss of Precision " terjadi ketika lebih banyak informasi diberikan ke variabel daripada yang dapat disimpannya. Jika ini terjadi, potongan akan dibuang. Jika ini baik-baik saja, maka kode tersebut perlu secara eksplisit mendeklarasikan variabel sebagai tipe baru.</w:t>
      </w:r>
    </w:p>
    <w:p w14:paraId="72956CDA" w14:textId="77777777" w:rsidR="00E94061" w:rsidRPr="00E94061" w:rsidRDefault="00E94061" w:rsidP="00C879BB">
      <w:pPr>
        <w:pStyle w:val="ListParagraph"/>
        <w:ind w:left="1080"/>
      </w:pPr>
    </w:p>
    <w:p w14:paraId="1E8D60F2" w14:textId="2312BDA9" w:rsidR="00E94061" w:rsidRPr="00E94061" w:rsidRDefault="00E94061" w:rsidP="00C879BB">
      <w:pPr>
        <w:pStyle w:val="ListParagraph"/>
        <w:ind w:left="1080"/>
      </w:pPr>
      <w:r w:rsidRPr="00E94061">
        <w:t>Kesalahan "kemungkinan hilangnya presisi" biasanya terjadi ketika:</w:t>
      </w:r>
    </w:p>
    <w:p w14:paraId="30CCD7EA" w14:textId="0D26376D" w:rsidR="00E94061" w:rsidRPr="00E94061" w:rsidRDefault="00E94061" w:rsidP="00C879BB">
      <w:pPr>
        <w:pStyle w:val="ListParagraph"/>
        <w:numPr>
          <w:ilvl w:val="0"/>
          <w:numId w:val="6"/>
        </w:numPr>
        <w:ind w:left="1440"/>
      </w:pPr>
      <w:r w:rsidRPr="00E94061">
        <w:t>Mencoba menetapkan bilangan real ke variabel dengan tipe data integer.</w:t>
      </w:r>
    </w:p>
    <w:p w14:paraId="09557FA0" w14:textId="2102D1BD" w:rsidR="00E94061" w:rsidRDefault="00E94061" w:rsidP="00C879BB">
      <w:pPr>
        <w:pStyle w:val="ListParagraph"/>
        <w:numPr>
          <w:ilvl w:val="0"/>
          <w:numId w:val="6"/>
        </w:numPr>
        <w:ind w:left="1440"/>
      </w:pPr>
      <w:r w:rsidRPr="00E94061">
        <w:t>Mencoba menetapkan double ke variabel dengan tipe data integer.</w:t>
      </w:r>
    </w:p>
    <w:p w14:paraId="0435153B" w14:textId="3E5020FF" w:rsidR="00E94061" w:rsidRDefault="00E94061" w:rsidP="00C879BB">
      <w:pPr>
        <w:pStyle w:val="ListParagraph"/>
        <w:ind w:left="1440"/>
      </w:pPr>
    </w:p>
    <w:p w14:paraId="230EA98C" w14:textId="048B25FF" w:rsidR="00C74A93" w:rsidRDefault="00C74A93" w:rsidP="00C879BB">
      <w:pPr>
        <w:pStyle w:val="ListParagraph"/>
        <w:ind w:left="1440"/>
      </w:pPr>
    </w:p>
    <w:p w14:paraId="693D5BB6" w14:textId="77777777" w:rsidR="00C74A93" w:rsidRPr="00E94061" w:rsidRDefault="00C74A93" w:rsidP="00C879BB">
      <w:pPr>
        <w:pStyle w:val="ListParagraph"/>
        <w:ind w:left="1440"/>
      </w:pPr>
    </w:p>
    <w:p w14:paraId="53BAE372" w14:textId="6320AC2A" w:rsidR="00671DED" w:rsidRPr="00E94061" w:rsidRDefault="00671DED" w:rsidP="00C879BB">
      <w:pPr>
        <w:pStyle w:val="ListParagraph"/>
        <w:numPr>
          <w:ilvl w:val="0"/>
          <w:numId w:val="17"/>
        </w:numPr>
        <w:ind w:left="1080"/>
        <w:rPr>
          <w:b/>
          <w:bCs/>
        </w:rPr>
      </w:pPr>
      <w:r w:rsidRPr="00E94061">
        <w:rPr>
          <w:b/>
          <w:bCs/>
        </w:rPr>
        <w:t>“Reached End of File While Parsing”</w:t>
      </w:r>
    </w:p>
    <w:p w14:paraId="7779AAD6" w14:textId="3823F180" w:rsidR="00E94061" w:rsidRDefault="00E94061" w:rsidP="00C879BB">
      <w:pPr>
        <w:pStyle w:val="ListParagraph"/>
        <w:ind w:left="1080"/>
      </w:pPr>
      <w:r w:rsidRPr="00E94061">
        <w:t>Pesan kesalahan ini biasanya terjadi di Java ketika program tidak memiliki kurung kurawal penutup (“}”). Terkadang dapat dengan cepat diperbaiki dengan menempatkannya di akhir kode.</w:t>
      </w:r>
    </w:p>
    <w:p w14:paraId="55F4932A" w14:textId="77777777" w:rsidR="00C879BB" w:rsidRPr="00E94061" w:rsidRDefault="00C879BB" w:rsidP="00C879BB">
      <w:pPr>
        <w:pStyle w:val="ListParagraph"/>
        <w:ind w:left="1080"/>
      </w:pPr>
    </w:p>
    <w:p w14:paraId="6C39048C" w14:textId="4199ABB0" w:rsidR="00671DED" w:rsidRDefault="00671DED" w:rsidP="00C879BB">
      <w:pPr>
        <w:pStyle w:val="ListParagraph"/>
        <w:numPr>
          <w:ilvl w:val="0"/>
          <w:numId w:val="17"/>
        </w:numPr>
        <w:ind w:left="1080"/>
        <w:rPr>
          <w:b/>
          <w:bCs/>
        </w:rPr>
      </w:pPr>
      <w:r w:rsidRPr="00E94061">
        <w:rPr>
          <w:b/>
          <w:bCs/>
        </w:rPr>
        <w:t>“Unreachable Statement”</w:t>
      </w:r>
    </w:p>
    <w:p w14:paraId="29AABED5" w14:textId="26B83758" w:rsidR="00E94061" w:rsidRDefault="00E94061" w:rsidP="00C879BB">
      <w:pPr>
        <w:pStyle w:val="ListParagraph"/>
        <w:ind w:left="1080"/>
      </w:pPr>
      <w:r w:rsidRPr="00E94061">
        <w:t>" Unreachable Statement " terjadi ketika pernyataan ditulis di tempat yang mencegahnya dieksekusi. Biasanya, ini setelah pernyataan break atau return.</w:t>
      </w:r>
    </w:p>
    <w:p w14:paraId="043001D1" w14:textId="77777777" w:rsidR="00E94061" w:rsidRPr="00E94061" w:rsidRDefault="00E94061" w:rsidP="00C879BB">
      <w:pPr>
        <w:pStyle w:val="ListParagraph"/>
        <w:ind w:left="1080"/>
      </w:pPr>
    </w:p>
    <w:p w14:paraId="1463ED34" w14:textId="40C2500B" w:rsidR="00671DED" w:rsidRDefault="00671DED" w:rsidP="00C879BB">
      <w:pPr>
        <w:pStyle w:val="ListParagraph"/>
        <w:numPr>
          <w:ilvl w:val="0"/>
          <w:numId w:val="17"/>
        </w:numPr>
        <w:ind w:left="1080"/>
        <w:rPr>
          <w:b/>
          <w:bCs/>
        </w:rPr>
      </w:pPr>
      <w:r w:rsidRPr="00E94061">
        <w:rPr>
          <w:b/>
          <w:bCs/>
        </w:rPr>
        <w:t>“Variable &lt;X&gt; Might Not Have Been Initialized”</w:t>
      </w:r>
    </w:p>
    <w:p w14:paraId="79859AC5" w14:textId="3BBE4ACB" w:rsidR="00E94061" w:rsidRDefault="00E94061" w:rsidP="00C879BB">
      <w:pPr>
        <w:pStyle w:val="ListParagraph"/>
        <w:ind w:left="1080"/>
      </w:pPr>
      <w:r w:rsidRPr="00E94061">
        <w:t>Ini terjadi ketika variabel lokal yang dideklarasikan dalam suatu metode belum diinisialisasi. Itu bisa terjadi ketika variabel tanpa nilai awal adalah bagian dari pernyataan if.</w:t>
      </w:r>
    </w:p>
    <w:p w14:paraId="0E481B00" w14:textId="77777777" w:rsidR="00E94061" w:rsidRPr="00E94061" w:rsidRDefault="00E94061" w:rsidP="00C879BB">
      <w:pPr>
        <w:pStyle w:val="ListParagraph"/>
        <w:ind w:left="1080"/>
      </w:pPr>
    </w:p>
    <w:p w14:paraId="29196E35" w14:textId="7F408CE3" w:rsidR="00671DED" w:rsidRDefault="00671DED" w:rsidP="00C879BB">
      <w:pPr>
        <w:pStyle w:val="ListParagraph"/>
        <w:numPr>
          <w:ilvl w:val="0"/>
          <w:numId w:val="17"/>
        </w:numPr>
        <w:ind w:left="1080"/>
        <w:rPr>
          <w:b/>
          <w:bCs/>
        </w:rPr>
      </w:pPr>
      <w:r w:rsidRPr="00E94061">
        <w:rPr>
          <w:b/>
          <w:bCs/>
        </w:rPr>
        <w:t>“Operator ... Cannot be Applied to &lt;X&gt;”</w:t>
      </w:r>
    </w:p>
    <w:p w14:paraId="0087C04C" w14:textId="1D857D84" w:rsidR="00C3714D" w:rsidRPr="00C3714D" w:rsidRDefault="00C3714D" w:rsidP="00C879BB">
      <w:pPr>
        <w:pStyle w:val="ListParagraph"/>
        <w:ind w:left="1080"/>
      </w:pPr>
      <w:r w:rsidRPr="00C3714D">
        <w:t>Masalah ini terjadi saat operator digunakan untuk jenis</w:t>
      </w:r>
      <w:r>
        <w:rPr>
          <w:lang w:val="id-ID"/>
        </w:rPr>
        <w:t>/tipe</w:t>
      </w:r>
      <w:r w:rsidRPr="00C3714D">
        <w:t>, bukan dalam definisinya.</w:t>
      </w:r>
    </w:p>
    <w:p w14:paraId="6A69E203" w14:textId="252D009B" w:rsidR="00E94061" w:rsidRDefault="00C3714D" w:rsidP="00C879BB">
      <w:pPr>
        <w:pStyle w:val="ListParagraph"/>
        <w:ind w:left="1080"/>
      </w:pPr>
      <w:r w:rsidRPr="00C3714D">
        <w:t>Ini sering terjadi ketika kode Java mencoba menggunakan string tipe dalam perhitungan. Untuk memperbaikinya, string perlu dikonversi ke integer atau float.</w:t>
      </w:r>
    </w:p>
    <w:p w14:paraId="4A7CF102" w14:textId="77777777" w:rsidR="00C3714D" w:rsidRPr="00C3714D" w:rsidRDefault="00C3714D" w:rsidP="00C879BB">
      <w:pPr>
        <w:pStyle w:val="ListParagraph"/>
        <w:ind w:left="1080"/>
      </w:pPr>
    </w:p>
    <w:p w14:paraId="6550E4A0" w14:textId="3636A422" w:rsidR="00671DED" w:rsidRDefault="00671DED" w:rsidP="00C879BB">
      <w:pPr>
        <w:pStyle w:val="ListParagraph"/>
        <w:numPr>
          <w:ilvl w:val="0"/>
          <w:numId w:val="17"/>
        </w:numPr>
        <w:ind w:left="1080"/>
        <w:rPr>
          <w:b/>
          <w:bCs/>
        </w:rPr>
      </w:pPr>
      <w:r w:rsidRPr="00E94061">
        <w:rPr>
          <w:b/>
          <w:bCs/>
        </w:rPr>
        <w:t>“Inconvertible Types”</w:t>
      </w:r>
    </w:p>
    <w:p w14:paraId="3F4BF50B" w14:textId="3392849D" w:rsidR="00C3714D" w:rsidRDefault="00C3714D" w:rsidP="00C879BB">
      <w:pPr>
        <w:pStyle w:val="ListParagraph"/>
        <w:ind w:left="1080"/>
      </w:pPr>
      <w:r>
        <w:t>Kesalahan "</w:t>
      </w:r>
      <w:r w:rsidRPr="00C3714D">
        <w:t xml:space="preserve"> Inconvertible Types”</w:t>
      </w:r>
      <w:r>
        <w:t>" terjadi ketika kode Java mencoba melakukan konversi ilegal.</w:t>
      </w:r>
    </w:p>
    <w:p w14:paraId="69436DFD" w14:textId="16F63BED" w:rsidR="00C3714D" w:rsidRDefault="00C3714D" w:rsidP="00C879BB">
      <w:pPr>
        <w:pStyle w:val="ListParagraph"/>
        <w:ind w:left="1080"/>
      </w:pPr>
      <w:r>
        <w:t>Misalnya, boolean tidak dapat dikonversi ke bilangan bulat</w:t>
      </w:r>
    </w:p>
    <w:p w14:paraId="7F65B21C" w14:textId="77777777" w:rsidR="00C3714D" w:rsidRPr="00C3714D" w:rsidRDefault="00C3714D" w:rsidP="00C879BB">
      <w:pPr>
        <w:pStyle w:val="ListParagraph"/>
        <w:ind w:left="1080"/>
      </w:pPr>
    </w:p>
    <w:p w14:paraId="53DDC112" w14:textId="7B6ED328" w:rsidR="00671DED" w:rsidRDefault="00671DED" w:rsidP="00C879BB">
      <w:pPr>
        <w:pStyle w:val="ListParagraph"/>
        <w:numPr>
          <w:ilvl w:val="0"/>
          <w:numId w:val="17"/>
        </w:numPr>
        <w:ind w:left="1080"/>
        <w:rPr>
          <w:b/>
          <w:bCs/>
        </w:rPr>
      </w:pPr>
      <w:r w:rsidRPr="00E94061">
        <w:rPr>
          <w:b/>
          <w:bCs/>
        </w:rPr>
        <w:t>“Missing Return Value”</w:t>
      </w:r>
    </w:p>
    <w:p w14:paraId="565F16F8" w14:textId="7947D6B4" w:rsidR="00C3714D" w:rsidRDefault="00C3714D" w:rsidP="00C879BB">
      <w:pPr>
        <w:pStyle w:val="ListParagraph"/>
        <w:ind w:left="1080"/>
      </w:pPr>
      <w:r>
        <w:t>Anda akan mendapatkan pesan "</w:t>
      </w:r>
      <w:r w:rsidRPr="00C3714D">
        <w:t xml:space="preserve"> Missing Return Value </w:t>
      </w:r>
      <w:r>
        <w:t>" ketika pernyataan pengembalian menyertakan jenis yang salah.</w:t>
      </w:r>
    </w:p>
    <w:p w14:paraId="65A79074" w14:textId="50F07766" w:rsidR="00C3714D" w:rsidRDefault="00C3714D" w:rsidP="00C879BB">
      <w:pPr>
        <w:pStyle w:val="ListParagraph"/>
        <w:ind w:left="1080"/>
      </w:pPr>
      <w:r>
        <w:t>Biasanya, ada pernyataan pengembalian yang tidak mengembalikan apa pun.</w:t>
      </w:r>
    </w:p>
    <w:p w14:paraId="3421750C" w14:textId="77777777" w:rsidR="00C3714D" w:rsidRPr="00C3714D" w:rsidRDefault="00C3714D" w:rsidP="00C879BB">
      <w:pPr>
        <w:pStyle w:val="ListParagraph"/>
        <w:ind w:left="1080"/>
      </w:pPr>
    </w:p>
    <w:p w14:paraId="01C02E10" w14:textId="029423E8" w:rsidR="00671DED" w:rsidRDefault="00671DED" w:rsidP="00C879BB">
      <w:pPr>
        <w:pStyle w:val="ListParagraph"/>
        <w:numPr>
          <w:ilvl w:val="0"/>
          <w:numId w:val="17"/>
        </w:numPr>
        <w:ind w:left="1080"/>
        <w:rPr>
          <w:b/>
          <w:bCs/>
        </w:rPr>
      </w:pPr>
      <w:r w:rsidRPr="00E94061">
        <w:rPr>
          <w:b/>
          <w:bCs/>
        </w:rPr>
        <w:t xml:space="preserve">“Cannot Return a Value </w:t>
      </w:r>
      <w:proofErr w:type="gramStart"/>
      <w:r w:rsidRPr="00E94061">
        <w:rPr>
          <w:b/>
          <w:bCs/>
        </w:rPr>
        <w:t>From</w:t>
      </w:r>
      <w:proofErr w:type="gramEnd"/>
      <w:r w:rsidRPr="00E94061">
        <w:rPr>
          <w:b/>
          <w:bCs/>
        </w:rPr>
        <w:t xml:space="preserve"> Method Whose Result Type Is Void”</w:t>
      </w:r>
    </w:p>
    <w:p w14:paraId="20554848" w14:textId="77777777" w:rsidR="00C3714D" w:rsidRDefault="00C3714D" w:rsidP="00C879BB">
      <w:pPr>
        <w:pStyle w:val="ListParagraph"/>
        <w:ind w:left="1080"/>
      </w:pPr>
      <w:r>
        <w:t>Kesalahan Java ini terjadi ketika metode batal mencoba mengembalikan nilai apa pun,</w:t>
      </w:r>
    </w:p>
    <w:p w14:paraId="083226E5" w14:textId="548479F4" w:rsidR="00C3714D" w:rsidRDefault="00C3714D" w:rsidP="00C879BB">
      <w:pPr>
        <w:pStyle w:val="ListParagraph"/>
        <w:ind w:left="1080"/>
        <w:rPr>
          <w:lang w:val="id-ID"/>
        </w:rPr>
      </w:pPr>
      <w:r>
        <w:t>Seringkali ini diperbaiki dengan</w:t>
      </w:r>
      <w:r>
        <w:rPr>
          <w:lang w:val="id-ID"/>
        </w:rPr>
        <w:t xml:space="preserve"> cara</w:t>
      </w:r>
      <w:r>
        <w:t xml:space="preserve"> mengubah ke </w:t>
      </w:r>
      <w:r>
        <w:rPr>
          <w:lang w:val="id-ID"/>
        </w:rPr>
        <w:t>signature method</w:t>
      </w:r>
      <w:r>
        <w:t xml:space="preserve"> untuk mencocokkan jenis dalam pernyataan kembali. Dalam hal ini, instance void dapat </w:t>
      </w:r>
      <w:proofErr w:type="gramStart"/>
      <w:r>
        <w:t xml:space="preserve">diubah </w:t>
      </w:r>
      <w:r>
        <w:rPr>
          <w:lang w:val="id-ID"/>
        </w:rPr>
        <w:t>.</w:t>
      </w:r>
      <w:proofErr w:type="gramEnd"/>
    </w:p>
    <w:p w14:paraId="79476997" w14:textId="77777777" w:rsidR="00C3714D" w:rsidRPr="00C3714D" w:rsidRDefault="00C3714D" w:rsidP="00C879BB">
      <w:pPr>
        <w:pStyle w:val="ListParagraph"/>
        <w:ind w:left="1080"/>
        <w:rPr>
          <w:lang w:val="id-ID"/>
        </w:rPr>
      </w:pPr>
    </w:p>
    <w:p w14:paraId="052DEFE5" w14:textId="43AAD1E6" w:rsidR="00671DED" w:rsidRDefault="00671DED" w:rsidP="00C879BB">
      <w:pPr>
        <w:pStyle w:val="ListParagraph"/>
        <w:numPr>
          <w:ilvl w:val="0"/>
          <w:numId w:val="17"/>
        </w:numPr>
        <w:ind w:left="1080"/>
        <w:rPr>
          <w:b/>
          <w:bCs/>
        </w:rPr>
      </w:pPr>
      <w:r w:rsidRPr="00E94061">
        <w:rPr>
          <w:b/>
          <w:bCs/>
        </w:rPr>
        <w:t xml:space="preserve">“Non-Static Variable ... Cannot Be Referenced </w:t>
      </w:r>
      <w:proofErr w:type="gramStart"/>
      <w:r w:rsidRPr="00E94061">
        <w:rPr>
          <w:b/>
          <w:bCs/>
        </w:rPr>
        <w:t>From</w:t>
      </w:r>
      <w:proofErr w:type="gramEnd"/>
      <w:r w:rsidRPr="00E94061">
        <w:rPr>
          <w:b/>
          <w:bCs/>
        </w:rPr>
        <w:t xml:space="preserve"> a Static Context”</w:t>
      </w:r>
    </w:p>
    <w:p w14:paraId="0D2D06A7" w14:textId="29E3D383" w:rsidR="00C3714D" w:rsidRDefault="00C3714D" w:rsidP="00C879BB">
      <w:pPr>
        <w:pStyle w:val="ListParagraph"/>
        <w:ind w:left="1080"/>
      </w:pPr>
      <w:r>
        <w:t>Kesalahan ini terjad</w:t>
      </w:r>
      <w:r>
        <w:rPr>
          <w:lang w:val="id-ID"/>
        </w:rPr>
        <w:t>i</w:t>
      </w:r>
      <w:r>
        <w:t xml:space="preserve"> ketika kompiler mencoba mengakses variabel non-statis dari metode statis.</w:t>
      </w:r>
    </w:p>
    <w:p w14:paraId="1364EFDD" w14:textId="77777777" w:rsidR="00C3714D" w:rsidRDefault="00C3714D" w:rsidP="00C879BB">
      <w:pPr>
        <w:pStyle w:val="ListParagraph"/>
        <w:ind w:left="1080"/>
      </w:pPr>
    </w:p>
    <w:p w14:paraId="5A61BDA9" w14:textId="24360A4E" w:rsidR="00C3714D" w:rsidRDefault="00C3714D" w:rsidP="00C879BB">
      <w:pPr>
        <w:pStyle w:val="ListParagraph"/>
        <w:ind w:left="1080"/>
      </w:pPr>
      <w:r>
        <w:t>Untuk memperbaiki "variabel non-statis . . . tidak dapat direferensikan dari kesalahan konteks statis, coba dua hal ini:</w:t>
      </w:r>
    </w:p>
    <w:p w14:paraId="72B5F134" w14:textId="2E5A511F" w:rsidR="00C3714D" w:rsidRDefault="00C3714D" w:rsidP="00C879BB">
      <w:pPr>
        <w:pStyle w:val="ListParagraph"/>
        <w:numPr>
          <w:ilvl w:val="0"/>
          <w:numId w:val="7"/>
        </w:numPr>
        <w:ind w:left="1800"/>
      </w:pPr>
      <w:r>
        <w:t xml:space="preserve">Deklarasikan variabel sebagai statis di </w:t>
      </w:r>
      <w:r>
        <w:rPr>
          <w:lang w:val="id-ID"/>
        </w:rPr>
        <w:t>signature</w:t>
      </w:r>
      <w:r>
        <w:t>.</w:t>
      </w:r>
    </w:p>
    <w:p w14:paraId="0B432AC4" w14:textId="71F4382B" w:rsidR="00C3714D" w:rsidRDefault="00C3714D" w:rsidP="00C879BB">
      <w:pPr>
        <w:pStyle w:val="ListParagraph"/>
        <w:numPr>
          <w:ilvl w:val="0"/>
          <w:numId w:val="7"/>
        </w:numPr>
        <w:ind w:left="1800"/>
      </w:pPr>
      <w:r>
        <w:t>Periksa kode karena dapat membuat instance objek non-statis dalam metode statis.</w:t>
      </w:r>
    </w:p>
    <w:p w14:paraId="411BCEC5" w14:textId="77777777" w:rsidR="00C74A93" w:rsidRDefault="00C74A93" w:rsidP="00C74A93"/>
    <w:p w14:paraId="09C60117" w14:textId="77777777" w:rsidR="00C3714D" w:rsidRPr="00C3714D" w:rsidRDefault="00C3714D" w:rsidP="00C879BB">
      <w:pPr>
        <w:pStyle w:val="ListParagraph"/>
        <w:ind w:left="1800"/>
      </w:pPr>
    </w:p>
    <w:p w14:paraId="6428AF82" w14:textId="0C24731A" w:rsidR="00671DED" w:rsidRDefault="00671DED" w:rsidP="00C879BB">
      <w:pPr>
        <w:pStyle w:val="ListParagraph"/>
        <w:numPr>
          <w:ilvl w:val="0"/>
          <w:numId w:val="17"/>
        </w:numPr>
        <w:ind w:left="1080"/>
        <w:rPr>
          <w:b/>
          <w:bCs/>
        </w:rPr>
      </w:pPr>
      <w:r w:rsidRPr="00E94061">
        <w:rPr>
          <w:b/>
          <w:bCs/>
        </w:rPr>
        <w:t xml:space="preserve">“Non-Static Method ... Cannot Be Referenced </w:t>
      </w:r>
      <w:proofErr w:type="gramStart"/>
      <w:r w:rsidRPr="00E94061">
        <w:rPr>
          <w:b/>
          <w:bCs/>
        </w:rPr>
        <w:t>From</w:t>
      </w:r>
      <w:proofErr w:type="gramEnd"/>
      <w:r w:rsidRPr="00E94061">
        <w:rPr>
          <w:b/>
          <w:bCs/>
        </w:rPr>
        <w:t xml:space="preserve"> a Static Context”</w:t>
      </w:r>
    </w:p>
    <w:p w14:paraId="1435CCE9" w14:textId="77777777" w:rsidR="00C3714D" w:rsidRDefault="00C3714D" w:rsidP="00C879BB">
      <w:pPr>
        <w:pStyle w:val="ListParagraph"/>
        <w:ind w:left="1080"/>
      </w:pPr>
      <w:r>
        <w:t>Masalah ini terjadi saat kode Java mencoba memanggil metode non-statis di kelas non-statis.</w:t>
      </w:r>
    </w:p>
    <w:p w14:paraId="6D605235" w14:textId="595FC9C4" w:rsidR="00C3714D" w:rsidRDefault="00C3714D" w:rsidP="00C879BB">
      <w:pPr>
        <w:pStyle w:val="ListParagraph"/>
        <w:ind w:left="1080"/>
      </w:pPr>
      <w:r>
        <w:t>Memanggil metode non-statis dari metode statis berarti mendeklarasikan turunan dari kelas yang memanggil metode non-statis.</w:t>
      </w:r>
    </w:p>
    <w:p w14:paraId="4ACC41F0" w14:textId="77777777" w:rsidR="00C3714D" w:rsidRPr="00C3714D" w:rsidRDefault="00C3714D" w:rsidP="00C879BB">
      <w:pPr>
        <w:pStyle w:val="ListParagraph"/>
        <w:ind w:left="1080"/>
      </w:pPr>
    </w:p>
    <w:p w14:paraId="1F472AC0" w14:textId="190A76F2" w:rsidR="00671DED" w:rsidRDefault="00671DED" w:rsidP="00C879BB">
      <w:pPr>
        <w:pStyle w:val="ListParagraph"/>
        <w:numPr>
          <w:ilvl w:val="0"/>
          <w:numId w:val="17"/>
        </w:numPr>
        <w:ind w:left="1080"/>
        <w:rPr>
          <w:b/>
          <w:bCs/>
        </w:rPr>
      </w:pPr>
      <w:r w:rsidRPr="00E94061">
        <w:rPr>
          <w:b/>
          <w:bCs/>
        </w:rPr>
        <w:t>“(array) &lt;X&gt; Not Initialized”</w:t>
      </w:r>
    </w:p>
    <w:p w14:paraId="4181E4D3" w14:textId="22BEA008" w:rsidR="00C3714D" w:rsidRDefault="00C3714D" w:rsidP="00C879BB">
      <w:pPr>
        <w:pStyle w:val="ListParagraph"/>
        <w:ind w:left="1080"/>
      </w:pPr>
      <w:r w:rsidRPr="00C3714D">
        <w:t>Anda akan mendapatkan pesan “(array) &lt;X&gt; not initialized” ketika sebuah array telah dideklarasikan tetapi tidak diinisialisasi. Array tetap panjangnya sehingga setiap array perlu diinisialisasi dengan panjang yang diinginkan.</w:t>
      </w:r>
    </w:p>
    <w:p w14:paraId="060E0A5B" w14:textId="77777777" w:rsidR="00C879BB" w:rsidRPr="00C3714D" w:rsidRDefault="00C879BB" w:rsidP="00C879BB">
      <w:pPr>
        <w:pStyle w:val="ListParagraph"/>
        <w:ind w:left="1080"/>
      </w:pPr>
    </w:p>
    <w:p w14:paraId="47EC4747" w14:textId="16617071" w:rsidR="00671DED" w:rsidRDefault="00671DED" w:rsidP="00C879BB">
      <w:pPr>
        <w:pStyle w:val="ListParagraph"/>
        <w:numPr>
          <w:ilvl w:val="0"/>
          <w:numId w:val="17"/>
        </w:numPr>
        <w:ind w:left="1080"/>
        <w:rPr>
          <w:b/>
          <w:bCs/>
        </w:rPr>
      </w:pPr>
      <w:r w:rsidRPr="00E94061">
        <w:rPr>
          <w:b/>
          <w:bCs/>
        </w:rPr>
        <w:t>“StringIndexOutOfBoundsException”</w:t>
      </w:r>
    </w:p>
    <w:p w14:paraId="0090E446" w14:textId="77777777" w:rsidR="00C3714D" w:rsidRPr="00C3714D" w:rsidRDefault="00C3714D" w:rsidP="00C879BB">
      <w:pPr>
        <w:pStyle w:val="ListParagraph"/>
        <w:ind w:left="1080"/>
      </w:pPr>
      <w:r w:rsidRPr="00C3714D">
        <w:t>Ini adalah masalah yang terjadi saat kode mencoba mengakses bagian dari string yang tidak berada dalam batas string. Biasanya, ini terjadi ketika kode mencoba membuat substring dari string yang panjangnya tidak sama dengan parameter.</w:t>
      </w:r>
    </w:p>
    <w:p w14:paraId="51920F2B" w14:textId="77777777" w:rsidR="00C3714D" w:rsidRPr="00C3714D" w:rsidRDefault="00C3714D" w:rsidP="00C879BB">
      <w:pPr>
        <w:pStyle w:val="ListParagraph"/>
        <w:ind w:left="1080"/>
      </w:pPr>
    </w:p>
    <w:p w14:paraId="33235C1E" w14:textId="63E06583" w:rsidR="00C3714D" w:rsidRDefault="00C3714D" w:rsidP="00C879BB">
      <w:pPr>
        <w:pStyle w:val="ListParagraph"/>
        <w:ind w:left="1080"/>
      </w:pPr>
      <w:r w:rsidRPr="00C3714D">
        <w:t>Seperti indeks array, indeks string dimulai dari nol. Saat mengindeks string, karakter terakhir kurang dari satu panjang string. Pesan kesalahan perangkat lunak Java "StringIndexOutOfBoundsException" biasanya berarti indeks mencoba mengakses karakter yang tidak ada.</w:t>
      </w:r>
    </w:p>
    <w:p w14:paraId="32A34C33" w14:textId="77777777" w:rsidR="00C3714D" w:rsidRPr="00C3714D" w:rsidRDefault="00C3714D" w:rsidP="00C879BB">
      <w:pPr>
        <w:pStyle w:val="ListParagraph"/>
        <w:ind w:left="1080"/>
      </w:pPr>
    </w:p>
    <w:p w14:paraId="10A50DB5" w14:textId="3DAF12CD" w:rsidR="00671DED" w:rsidRDefault="00671DED" w:rsidP="00C879BB">
      <w:pPr>
        <w:pStyle w:val="ListParagraph"/>
        <w:numPr>
          <w:ilvl w:val="0"/>
          <w:numId w:val="17"/>
        </w:numPr>
        <w:ind w:left="1080"/>
        <w:rPr>
          <w:b/>
          <w:bCs/>
        </w:rPr>
      </w:pPr>
      <w:r w:rsidRPr="00E94061">
        <w:rPr>
          <w:b/>
          <w:bCs/>
        </w:rPr>
        <w:t>“NullPointerException”</w:t>
      </w:r>
    </w:p>
    <w:p w14:paraId="09858A48" w14:textId="77777777" w:rsidR="002F4B18" w:rsidRDefault="002F4B18" w:rsidP="00C879BB">
      <w:pPr>
        <w:pStyle w:val="ListParagraph"/>
        <w:ind w:left="1080"/>
      </w:pPr>
      <w:r>
        <w:t>"NullPointerException" akan terjadi ketika program mencoba menggunakan referensi objek yang tidak memiliki nilai yang ditetapkan padanya</w:t>
      </w:r>
    </w:p>
    <w:p w14:paraId="631696DD" w14:textId="77777777" w:rsidR="002F4B18" w:rsidRDefault="002F4B18" w:rsidP="00C879BB">
      <w:pPr>
        <w:pStyle w:val="ListParagraph"/>
        <w:ind w:left="1080"/>
      </w:pPr>
    </w:p>
    <w:p w14:paraId="342217DD" w14:textId="02D937EB" w:rsidR="002F4B18" w:rsidRDefault="002F4B18" w:rsidP="00C879BB">
      <w:pPr>
        <w:pStyle w:val="ListParagraph"/>
        <w:ind w:left="1080"/>
      </w:pPr>
      <w:r>
        <w:t xml:space="preserve">Program Java sering memunculkan </w:t>
      </w:r>
      <w:proofErr w:type="gramStart"/>
      <w:r>
        <w:rPr>
          <w:lang w:val="id-ID"/>
        </w:rPr>
        <w:t xml:space="preserve">exception </w:t>
      </w:r>
      <w:r>
        <w:t xml:space="preserve"> ketika</w:t>
      </w:r>
      <w:proofErr w:type="gramEnd"/>
      <w:r>
        <w:t>:</w:t>
      </w:r>
    </w:p>
    <w:p w14:paraId="1AFA420B" w14:textId="77777777" w:rsidR="002F4B18" w:rsidRDefault="002F4B18" w:rsidP="00C879BB">
      <w:pPr>
        <w:pStyle w:val="ListParagraph"/>
        <w:numPr>
          <w:ilvl w:val="0"/>
          <w:numId w:val="8"/>
        </w:numPr>
        <w:ind w:left="1800"/>
      </w:pPr>
      <w:r>
        <w:t>Pernyataan mereferensikan objek dengan nilai nol.</w:t>
      </w:r>
    </w:p>
    <w:p w14:paraId="007106E3" w14:textId="4622845A" w:rsidR="00C3714D" w:rsidRDefault="002F4B18" w:rsidP="00C879BB">
      <w:pPr>
        <w:pStyle w:val="ListParagraph"/>
        <w:numPr>
          <w:ilvl w:val="0"/>
          <w:numId w:val="8"/>
        </w:numPr>
        <w:ind w:left="1800"/>
      </w:pPr>
      <w:r>
        <w:t>Mencoba mengakses kelas yang ditentukan tetapi tidak diberi referensi.</w:t>
      </w:r>
    </w:p>
    <w:p w14:paraId="353C557A" w14:textId="77777777" w:rsidR="002F4B18" w:rsidRPr="002F4B18" w:rsidRDefault="002F4B18" w:rsidP="00C879BB">
      <w:pPr>
        <w:pStyle w:val="ListParagraph"/>
        <w:ind w:left="1800"/>
      </w:pPr>
    </w:p>
    <w:p w14:paraId="09172F8F" w14:textId="66A7E88F" w:rsidR="00671DED" w:rsidRDefault="00671DED" w:rsidP="00C879BB">
      <w:pPr>
        <w:pStyle w:val="ListParagraph"/>
        <w:numPr>
          <w:ilvl w:val="0"/>
          <w:numId w:val="17"/>
        </w:numPr>
        <w:ind w:left="1080"/>
        <w:rPr>
          <w:b/>
          <w:bCs/>
        </w:rPr>
      </w:pPr>
      <w:r w:rsidRPr="00E94061">
        <w:rPr>
          <w:b/>
          <w:bCs/>
        </w:rPr>
        <w:t>“NoClassDefFoundError”</w:t>
      </w:r>
    </w:p>
    <w:p w14:paraId="5BEEEC92" w14:textId="2DAAC27C" w:rsidR="002F4B18" w:rsidRDefault="002F4B18" w:rsidP="00C879BB">
      <w:pPr>
        <w:pStyle w:val="ListParagraph"/>
        <w:ind w:left="1080"/>
      </w:pPr>
      <w:r>
        <w:t xml:space="preserve">"NoClassDefFoundError" akan terjadi ketika interpreter tidak dapat menemukan file yang berisi kelas dengan </w:t>
      </w:r>
      <w:r>
        <w:rPr>
          <w:lang w:val="id-ID"/>
        </w:rPr>
        <w:t xml:space="preserve">main </w:t>
      </w:r>
      <w:proofErr w:type="gramStart"/>
      <w:r>
        <w:rPr>
          <w:lang w:val="id-ID"/>
        </w:rPr>
        <w:t xml:space="preserve">method </w:t>
      </w:r>
      <w:r>
        <w:t>.</w:t>
      </w:r>
      <w:proofErr w:type="gramEnd"/>
    </w:p>
    <w:p w14:paraId="77F69406" w14:textId="77777777" w:rsidR="002F4B18" w:rsidRDefault="002F4B18" w:rsidP="00C879BB">
      <w:pPr>
        <w:pStyle w:val="ListParagraph"/>
        <w:ind w:left="1080"/>
      </w:pPr>
    </w:p>
    <w:p w14:paraId="4999951A" w14:textId="77777777" w:rsidR="002F4B18" w:rsidRDefault="002F4B18" w:rsidP="00C879BB">
      <w:pPr>
        <w:pStyle w:val="ListParagraph"/>
        <w:ind w:left="1080"/>
      </w:pPr>
      <w:r>
        <w:t>Ini bisa terjadi jika:</w:t>
      </w:r>
    </w:p>
    <w:p w14:paraId="23F9E814" w14:textId="77777777" w:rsidR="002F4B18" w:rsidRDefault="002F4B18" w:rsidP="00C879BB">
      <w:pPr>
        <w:pStyle w:val="ListParagraph"/>
        <w:numPr>
          <w:ilvl w:val="0"/>
          <w:numId w:val="9"/>
        </w:numPr>
        <w:ind w:left="1800"/>
      </w:pPr>
      <w:r>
        <w:t>File tidak berada di direktori yang benar.</w:t>
      </w:r>
    </w:p>
    <w:p w14:paraId="52919B7A" w14:textId="2F290CD4" w:rsidR="002F4B18" w:rsidRDefault="002F4B18" w:rsidP="00C879BB">
      <w:pPr>
        <w:pStyle w:val="ListParagraph"/>
        <w:numPr>
          <w:ilvl w:val="0"/>
          <w:numId w:val="9"/>
        </w:numPr>
        <w:ind w:left="1800"/>
      </w:pPr>
      <w:r>
        <w:t>Nama class tidak sama dengan nama file (tanpa ekstensi file). Juga, nama-nama itu peka huruf besar-kecil.</w:t>
      </w:r>
    </w:p>
    <w:p w14:paraId="54DDE127" w14:textId="77777777" w:rsidR="002F4B18" w:rsidRPr="002F4B18" w:rsidRDefault="002F4B18" w:rsidP="00C879BB">
      <w:pPr>
        <w:pStyle w:val="ListParagraph"/>
        <w:ind w:left="1800"/>
      </w:pPr>
    </w:p>
    <w:p w14:paraId="6C7594CA" w14:textId="5F138196" w:rsidR="00671DED" w:rsidRDefault="00671DED" w:rsidP="00C879BB">
      <w:pPr>
        <w:pStyle w:val="ListParagraph"/>
        <w:numPr>
          <w:ilvl w:val="0"/>
          <w:numId w:val="17"/>
        </w:numPr>
        <w:ind w:left="1080"/>
        <w:rPr>
          <w:b/>
          <w:bCs/>
        </w:rPr>
      </w:pPr>
      <w:r w:rsidRPr="00E94061">
        <w:rPr>
          <w:b/>
          <w:bCs/>
        </w:rPr>
        <w:t>“NoSuchMethodFoundError”</w:t>
      </w:r>
    </w:p>
    <w:p w14:paraId="16004A8A" w14:textId="77777777" w:rsidR="002F4B18" w:rsidRDefault="002F4B18" w:rsidP="00C879BB">
      <w:pPr>
        <w:pStyle w:val="ListParagraph"/>
        <w:ind w:left="1080"/>
      </w:pPr>
      <w:r>
        <w:t>Pesan kesalahan ini akan terjadi ketika perangkat lunak Java mencoba memanggil metode kelas dan metode tersebut tidak lagi memiliki definisi</w:t>
      </w:r>
    </w:p>
    <w:p w14:paraId="243845DC" w14:textId="77777777" w:rsidR="002F4B18" w:rsidRDefault="002F4B18" w:rsidP="00C879BB">
      <w:pPr>
        <w:pStyle w:val="ListParagraph"/>
        <w:ind w:left="1080"/>
      </w:pPr>
    </w:p>
    <w:p w14:paraId="39903714" w14:textId="34615C90" w:rsidR="002F4B18" w:rsidRDefault="002F4B18" w:rsidP="00C879BB">
      <w:pPr>
        <w:pStyle w:val="ListParagraph"/>
        <w:ind w:left="1080"/>
      </w:pPr>
      <w:r w:rsidRPr="002F4B18">
        <w:t>Error: Could not find or load main class wiki.java</w:t>
      </w:r>
    </w:p>
    <w:p w14:paraId="1628C09B" w14:textId="77777777" w:rsidR="002F4B18" w:rsidRDefault="002F4B18" w:rsidP="00C879BB">
      <w:pPr>
        <w:pStyle w:val="ListParagraph"/>
        <w:ind w:left="1080"/>
      </w:pPr>
    </w:p>
    <w:p w14:paraId="2B535A4B" w14:textId="73028642" w:rsidR="002F4B18" w:rsidRPr="00C879BB" w:rsidRDefault="002F4B18" w:rsidP="00C879BB">
      <w:pPr>
        <w:pStyle w:val="ListParagraph"/>
        <w:ind w:left="1080"/>
        <w:rPr>
          <w:lang w:val="id-ID"/>
        </w:rPr>
      </w:pPr>
      <w:r>
        <w:t>Seringkali kesalahan perangkat lunak Java "NoSuchMethodFoundError" terjadi ketika ada kesalahan ketik dalam deklarasi</w:t>
      </w:r>
      <w:r w:rsidR="00C879BB">
        <w:rPr>
          <w:lang w:val="id-ID"/>
        </w:rPr>
        <w:t>.</w:t>
      </w:r>
    </w:p>
    <w:p w14:paraId="074493C8" w14:textId="77777777" w:rsidR="002F4B18" w:rsidRPr="002F4B18" w:rsidRDefault="002F4B18" w:rsidP="00C879BB">
      <w:pPr>
        <w:pStyle w:val="ListParagraph"/>
        <w:ind w:left="1080"/>
      </w:pPr>
    </w:p>
    <w:p w14:paraId="46669BE7" w14:textId="6CE62137" w:rsidR="00671DED" w:rsidRDefault="00671DED" w:rsidP="00C879BB">
      <w:pPr>
        <w:pStyle w:val="ListParagraph"/>
        <w:numPr>
          <w:ilvl w:val="0"/>
          <w:numId w:val="17"/>
        </w:numPr>
        <w:ind w:left="1080"/>
        <w:rPr>
          <w:b/>
          <w:bCs/>
        </w:rPr>
      </w:pPr>
      <w:r w:rsidRPr="00E94061">
        <w:rPr>
          <w:b/>
          <w:bCs/>
        </w:rPr>
        <w:t>“NoSuchProviderException”</w:t>
      </w:r>
    </w:p>
    <w:p w14:paraId="03531C01" w14:textId="205DF67D" w:rsidR="002F4B18" w:rsidRPr="002F4B18" w:rsidRDefault="002F4B18" w:rsidP="00C879BB">
      <w:pPr>
        <w:pStyle w:val="ListParagraph"/>
        <w:ind w:left="1080"/>
        <w:rPr>
          <w:lang w:val="id-ID"/>
        </w:rPr>
      </w:pPr>
      <w:r>
        <w:t>“NoSuchProviderException” terjadi ketika penyedia keamanan diminta yang tidak tersedia</w:t>
      </w:r>
      <w:r>
        <w:rPr>
          <w:lang w:val="id-ID"/>
        </w:rPr>
        <w:t>:</w:t>
      </w:r>
    </w:p>
    <w:p w14:paraId="2665FFC6" w14:textId="77777777" w:rsidR="002F4B18" w:rsidRDefault="002F4B18" w:rsidP="00C879BB">
      <w:pPr>
        <w:pStyle w:val="ListParagraph"/>
        <w:ind w:left="1080"/>
      </w:pPr>
    </w:p>
    <w:p w14:paraId="32120542" w14:textId="77777777" w:rsidR="002F4B18" w:rsidRDefault="002F4B18" w:rsidP="00C879BB">
      <w:pPr>
        <w:pStyle w:val="ListParagraph"/>
        <w:ind w:left="1080"/>
      </w:pPr>
      <w:proofErr w:type="gramStart"/>
      <w:r>
        <w:t>javax.mail</w:t>
      </w:r>
      <w:proofErr w:type="gramEnd"/>
      <w:r>
        <w:t>.NoSuchProviderException</w:t>
      </w:r>
    </w:p>
    <w:p w14:paraId="7860738A" w14:textId="77777777" w:rsidR="002F4B18" w:rsidRDefault="002F4B18" w:rsidP="00C879BB">
      <w:pPr>
        <w:pStyle w:val="ListParagraph"/>
        <w:ind w:left="1080"/>
      </w:pPr>
    </w:p>
    <w:p w14:paraId="79E56BEB" w14:textId="0C256588" w:rsidR="002F4B18" w:rsidRDefault="002F4B18" w:rsidP="00C879BB">
      <w:pPr>
        <w:pStyle w:val="ListParagraph"/>
        <w:ind w:left="1080"/>
      </w:pPr>
      <w:r>
        <w:t>Saat mencoba menemukan mengapa "NoSuchProviderException" terjadi, periksa:</w:t>
      </w:r>
    </w:p>
    <w:p w14:paraId="716A039D" w14:textId="2E56C1E7" w:rsidR="002F4B18" w:rsidRDefault="002F4B18" w:rsidP="00C879BB">
      <w:pPr>
        <w:pStyle w:val="ListParagraph"/>
        <w:numPr>
          <w:ilvl w:val="0"/>
          <w:numId w:val="10"/>
        </w:numPr>
        <w:ind w:left="1440"/>
      </w:pPr>
      <w:r>
        <w:t>Konfigurasi JRE.</w:t>
      </w:r>
    </w:p>
    <w:p w14:paraId="0B1997F2" w14:textId="51598BEA" w:rsidR="002F4B18" w:rsidRDefault="002F4B18" w:rsidP="00C879BB">
      <w:pPr>
        <w:pStyle w:val="ListParagraph"/>
        <w:numPr>
          <w:ilvl w:val="0"/>
          <w:numId w:val="10"/>
        </w:numPr>
        <w:ind w:left="1440"/>
      </w:pPr>
      <w:r>
        <w:t>Java_home diatur dalam konfigurasi.</w:t>
      </w:r>
    </w:p>
    <w:p w14:paraId="6FE6E6C5" w14:textId="73597768" w:rsidR="002F4B18" w:rsidRDefault="002F4B18" w:rsidP="00C879BB">
      <w:pPr>
        <w:pStyle w:val="ListParagraph"/>
        <w:numPr>
          <w:ilvl w:val="0"/>
          <w:numId w:val="10"/>
        </w:numPr>
        <w:ind w:left="1440"/>
      </w:pPr>
      <w:r>
        <w:t>Lingkungan Java yang digunakan.</w:t>
      </w:r>
    </w:p>
    <w:p w14:paraId="539538B6" w14:textId="1B4B4CEF" w:rsidR="002F4B18" w:rsidRDefault="002F4B18" w:rsidP="00C879BB">
      <w:pPr>
        <w:pStyle w:val="ListParagraph"/>
        <w:numPr>
          <w:ilvl w:val="0"/>
          <w:numId w:val="10"/>
        </w:numPr>
        <w:ind w:left="1440"/>
      </w:pPr>
      <w:r>
        <w:t>Entri penyedia keamanan.</w:t>
      </w:r>
    </w:p>
    <w:p w14:paraId="32D3265F" w14:textId="77777777" w:rsidR="002F4B18" w:rsidRPr="002F4B18" w:rsidRDefault="002F4B18" w:rsidP="00C879BB">
      <w:pPr>
        <w:pStyle w:val="ListParagraph"/>
        <w:ind w:left="1440"/>
      </w:pPr>
    </w:p>
    <w:p w14:paraId="605C7B0D" w14:textId="17DDBB8A" w:rsidR="00671DED" w:rsidRDefault="00671DED" w:rsidP="00C879BB">
      <w:pPr>
        <w:pStyle w:val="ListParagraph"/>
        <w:numPr>
          <w:ilvl w:val="0"/>
          <w:numId w:val="17"/>
        </w:numPr>
        <w:ind w:left="1080"/>
        <w:rPr>
          <w:b/>
          <w:bCs/>
        </w:rPr>
      </w:pPr>
      <w:r w:rsidRPr="00E94061">
        <w:rPr>
          <w:b/>
          <w:bCs/>
        </w:rPr>
        <w:t>AccessControlException</w:t>
      </w:r>
    </w:p>
    <w:p w14:paraId="30706969" w14:textId="4E547CDA" w:rsidR="002F4B18" w:rsidRDefault="002F4B18" w:rsidP="00C879BB">
      <w:pPr>
        <w:pStyle w:val="ListParagraph"/>
        <w:ind w:left="1080"/>
      </w:pPr>
      <w:r w:rsidRPr="002F4B18">
        <w:t>"AccessControlException" menunjukkan bahwa akses yang diminta ke sumber daya sistem seperti sistem file atau jaringan ditolak, seperti dalam contoh ini</w:t>
      </w:r>
    </w:p>
    <w:p w14:paraId="2D05990C" w14:textId="77777777" w:rsidR="002F4B18" w:rsidRDefault="002F4B18" w:rsidP="00C879BB">
      <w:pPr>
        <w:pStyle w:val="ListParagraph"/>
        <w:ind w:left="1080"/>
      </w:pPr>
      <w:r>
        <w:t xml:space="preserve">ERROR Could not register mbeans </w:t>
      </w:r>
      <w:proofErr w:type="gramStart"/>
      <w:r>
        <w:t>java.security</w:t>
      </w:r>
      <w:proofErr w:type="gramEnd"/>
      <w:r>
        <w:t>.</w:t>
      </w:r>
    </w:p>
    <w:p w14:paraId="4ACD24A5" w14:textId="77777777" w:rsidR="002F4B18" w:rsidRDefault="002F4B18" w:rsidP="00C879BB">
      <w:pPr>
        <w:pStyle w:val="ListParagraph"/>
        <w:ind w:left="1080"/>
      </w:pPr>
    </w:p>
    <w:p w14:paraId="3B03AC20" w14:textId="77777777" w:rsidR="002F4B18" w:rsidRDefault="002F4B18" w:rsidP="00C879BB">
      <w:pPr>
        <w:pStyle w:val="ListParagraph"/>
        <w:ind w:left="1080"/>
      </w:pPr>
      <w:r>
        <w:t xml:space="preserve">       AccessControlException: WFSM000001: Permission check failed (permission “(“</w:t>
      </w:r>
      <w:proofErr w:type="gramStart"/>
      <w:r>
        <w:t>javax.management</w:t>
      </w:r>
      <w:proofErr w:type="gramEnd"/>
      <w:r>
        <w:t>.MBeanPermission” “org.apache.logging.log4j.core.jmx.LoggerContextAdmin#-</w:t>
      </w:r>
    </w:p>
    <w:p w14:paraId="16EF2DD4" w14:textId="77777777" w:rsidR="002F4B18" w:rsidRDefault="002F4B18" w:rsidP="00C879BB">
      <w:pPr>
        <w:pStyle w:val="ListParagraph"/>
        <w:ind w:left="1080"/>
      </w:pPr>
    </w:p>
    <w:p w14:paraId="70BDEE90" w14:textId="77777777" w:rsidR="002F4B18" w:rsidRDefault="002F4B18" w:rsidP="00C879BB">
      <w:pPr>
        <w:pStyle w:val="ListParagraph"/>
        <w:ind w:left="1080"/>
      </w:pPr>
      <w:r>
        <w:t xml:space="preserve">       [</w:t>
      </w:r>
      <w:proofErr w:type="gramStart"/>
      <w:r>
        <w:t>org.apache</w:t>
      </w:r>
      <w:proofErr w:type="gramEnd"/>
      <w:r>
        <w:t>.logging.log4j2:type=51634f]” “registerMBean“)” in code source “(vfs:/C:/wildfly-10.0.0.Final/standalone/deployments/mySampleSecurityApp.war/WEB-INF/lib/log4j-core-2.5.</w:t>
      </w:r>
    </w:p>
    <w:p w14:paraId="4175EE44" w14:textId="77777777" w:rsidR="002F4B18" w:rsidRDefault="002F4B18" w:rsidP="00C879BB">
      <w:pPr>
        <w:pStyle w:val="ListParagraph"/>
        <w:ind w:left="1080"/>
      </w:pPr>
    </w:p>
    <w:p w14:paraId="1A469083" w14:textId="5758BC8D" w:rsidR="002F4B18" w:rsidRDefault="002F4B18" w:rsidP="00C879BB">
      <w:pPr>
        <w:pStyle w:val="ListParagraph"/>
        <w:ind w:left="1080"/>
      </w:pPr>
      <w:r>
        <w:t xml:space="preserve">       </w:t>
      </w:r>
      <w:proofErr w:type="gramStart"/>
      <w:r>
        <w:t>jar )</w:t>
      </w:r>
      <w:proofErr w:type="gramEnd"/>
      <w:r>
        <w:t>” of “null”)</w:t>
      </w:r>
    </w:p>
    <w:p w14:paraId="02465B99" w14:textId="77777777" w:rsidR="002F4B18" w:rsidRPr="002F4B18" w:rsidRDefault="002F4B18" w:rsidP="00C879BB">
      <w:pPr>
        <w:pStyle w:val="ListParagraph"/>
        <w:ind w:left="1080"/>
      </w:pPr>
    </w:p>
    <w:p w14:paraId="446A17BA" w14:textId="462976C2" w:rsidR="00671DED" w:rsidRDefault="00671DED" w:rsidP="00C879BB">
      <w:pPr>
        <w:pStyle w:val="ListParagraph"/>
        <w:numPr>
          <w:ilvl w:val="0"/>
          <w:numId w:val="17"/>
        </w:numPr>
        <w:ind w:left="1080"/>
        <w:rPr>
          <w:b/>
          <w:bCs/>
        </w:rPr>
      </w:pPr>
      <w:r w:rsidRPr="00E94061">
        <w:rPr>
          <w:b/>
          <w:bCs/>
        </w:rPr>
        <w:t>“ArrayStoreException”</w:t>
      </w:r>
    </w:p>
    <w:p w14:paraId="2C24D9F7" w14:textId="77777777" w:rsidR="002F4B18" w:rsidRDefault="002F4B18" w:rsidP="00C879BB">
      <w:pPr>
        <w:pStyle w:val="ListParagraph"/>
        <w:ind w:left="1080"/>
      </w:pPr>
      <w:r>
        <w:t>Sebuah "ArrayStoreException" terjadi ketika aturan elemen casting dalam array Java rusak. Berhati-hatilah dengan nilai apa yang Anda tempatkan di dalam array.</w:t>
      </w:r>
    </w:p>
    <w:p w14:paraId="1CCAB1E6" w14:textId="77777777" w:rsidR="002F4B18" w:rsidRDefault="002F4B18" w:rsidP="00C879BB">
      <w:pPr>
        <w:pStyle w:val="ListParagraph"/>
        <w:ind w:left="1080"/>
      </w:pPr>
    </w:p>
    <w:p w14:paraId="3FBDC838" w14:textId="44D413E8" w:rsidR="002F4B18" w:rsidRDefault="002F4B18" w:rsidP="00C879BB">
      <w:pPr>
        <w:pStyle w:val="ListParagraph"/>
        <w:ind w:left="1080"/>
      </w:pPr>
      <w:r>
        <w:t>Ketika sebuah array diinisialisasi, jenis objek yang diperbolehkan ke dalam array perlu dideklarasikan. Kemudian setiap elemen array harus memiliki tipe objek yang sama.</w:t>
      </w:r>
    </w:p>
    <w:p w14:paraId="170C8BB7" w14:textId="4DF6B4E9" w:rsidR="002F4B18" w:rsidRDefault="002F4B18" w:rsidP="00C879BB">
      <w:pPr>
        <w:pStyle w:val="ListParagraph"/>
        <w:ind w:left="1080"/>
      </w:pPr>
    </w:p>
    <w:p w14:paraId="0C87317A" w14:textId="3981DF33" w:rsidR="00C879BB" w:rsidRDefault="00C879BB" w:rsidP="00C879BB">
      <w:pPr>
        <w:pStyle w:val="ListParagraph"/>
        <w:ind w:left="1080"/>
      </w:pPr>
    </w:p>
    <w:p w14:paraId="465C851D" w14:textId="77777777" w:rsidR="00C879BB" w:rsidRPr="002F4B18" w:rsidRDefault="00C879BB" w:rsidP="00C879BB">
      <w:pPr>
        <w:pStyle w:val="ListParagraph"/>
        <w:ind w:left="1080"/>
      </w:pPr>
    </w:p>
    <w:p w14:paraId="199DE953" w14:textId="4B44D27E" w:rsidR="00671DED" w:rsidRDefault="00671DED" w:rsidP="00C879BB">
      <w:pPr>
        <w:pStyle w:val="ListParagraph"/>
        <w:numPr>
          <w:ilvl w:val="0"/>
          <w:numId w:val="17"/>
        </w:numPr>
        <w:ind w:left="1080"/>
        <w:rPr>
          <w:b/>
          <w:bCs/>
        </w:rPr>
      </w:pPr>
      <w:r w:rsidRPr="00E94061">
        <w:rPr>
          <w:b/>
          <w:bCs/>
        </w:rPr>
        <w:t>“</w:t>
      </w:r>
      <w:proofErr w:type="gramStart"/>
      <w:r w:rsidRPr="00E94061">
        <w:rPr>
          <w:b/>
          <w:bCs/>
        </w:rPr>
        <w:t>bad</w:t>
      </w:r>
      <w:proofErr w:type="gramEnd"/>
      <w:r w:rsidRPr="00E94061">
        <w:rPr>
          <w:b/>
          <w:bCs/>
        </w:rPr>
        <w:t xml:space="preserve"> magic number”</w:t>
      </w:r>
    </w:p>
    <w:p w14:paraId="127D0989" w14:textId="77777777" w:rsidR="002F4B18" w:rsidRDefault="002F4B18" w:rsidP="00C879BB">
      <w:pPr>
        <w:pStyle w:val="ListParagraph"/>
        <w:ind w:left="1080"/>
      </w:pPr>
      <w:r>
        <w:t>Pesan kesalahan perangkat lunak Java ini berarti ada yang salah dengan file definisi kelas di jaringan. Berikut ini contoh dari Sisi Server</w:t>
      </w:r>
    </w:p>
    <w:p w14:paraId="61E3985F" w14:textId="77777777" w:rsidR="002F4B18" w:rsidRDefault="002F4B18" w:rsidP="00C879BB">
      <w:pPr>
        <w:pStyle w:val="ListParagraph"/>
        <w:ind w:left="1080"/>
      </w:pPr>
    </w:p>
    <w:p w14:paraId="45B4F222" w14:textId="5F97EE83" w:rsidR="002F4B18" w:rsidRDefault="002F4B18" w:rsidP="00C879BB">
      <w:pPr>
        <w:pStyle w:val="ListParagraph"/>
        <w:ind w:left="1080"/>
      </w:pPr>
      <w:r>
        <w:t>Pesan kesalahan "</w:t>
      </w:r>
      <w:r w:rsidRPr="002F4B18">
        <w:t xml:space="preserve"> bad magic number”</w:t>
      </w:r>
      <w:r>
        <w:t>" terjadi ketika:</w:t>
      </w:r>
    </w:p>
    <w:p w14:paraId="49B9D632" w14:textId="77777777" w:rsidR="002F4B18" w:rsidRDefault="002F4B18" w:rsidP="00C879BB">
      <w:pPr>
        <w:pStyle w:val="ListParagraph"/>
        <w:numPr>
          <w:ilvl w:val="0"/>
          <w:numId w:val="11"/>
        </w:numPr>
      </w:pPr>
      <w:r>
        <w:t>Empat byte pertama dari file kelas bukanlah bilangan heksadesimal CAFEBABE.</w:t>
      </w:r>
    </w:p>
    <w:p w14:paraId="795B1FD1" w14:textId="77777777" w:rsidR="002F4B18" w:rsidRDefault="002F4B18" w:rsidP="00C879BB">
      <w:pPr>
        <w:pStyle w:val="ListParagraph"/>
        <w:numPr>
          <w:ilvl w:val="0"/>
          <w:numId w:val="11"/>
        </w:numPr>
      </w:pPr>
      <w:r>
        <w:t>File kelas diunggah seperti dalam mode ASCII, bukan mode biner.</w:t>
      </w:r>
    </w:p>
    <w:p w14:paraId="5DF050E1" w14:textId="1DE3FAF4" w:rsidR="002F4B18" w:rsidRDefault="002F4B18" w:rsidP="00C879BB">
      <w:pPr>
        <w:pStyle w:val="ListParagraph"/>
        <w:numPr>
          <w:ilvl w:val="0"/>
          <w:numId w:val="11"/>
        </w:numPr>
      </w:pPr>
      <w:r>
        <w:t>Program java dijalankan sebelum dikompilasi.</w:t>
      </w:r>
    </w:p>
    <w:p w14:paraId="4E1F2DCB" w14:textId="77777777" w:rsidR="00C74A93" w:rsidRPr="002F4B18" w:rsidRDefault="00C74A93" w:rsidP="00C74A93">
      <w:pPr>
        <w:pStyle w:val="ListParagraph"/>
        <w:ind w:left="1440"/>
      </w:pPr>
    </w:p>
    <w:p w14:paraId="772A311D" w14:textId="65F3E7A6" w:rsidR="00671DED" w:rsidRDefault="00671DED" w:rsidP="00C879BB">
      <w:pPr>
        <w:pStyle w:val="ListParagraph"/>
        <w:numPr>
          <w:ilvl w:val="0"/>
          <w:numId w:val="17"/>
        </w:numPr>
        <w:ind w:left="1080"/>
        <w:rPr>
          <w:b/>
          <w:bCs/>
        </w:rPr>
      </w:pPr>
      <w:r w:rsidRPr="00E94061">
        <w:rPr>
          <w:b/>
          <w:bCs/>
        </w:rPr>
        <w:t>“</w:t>
      </w:r>
      <w:proofErr w:type="gramStart"/>
      <w:r w:rsidRPr="00E94061">
        <w:rPr>
          <w:b/>
          <w:bCs/>
        </w:rPr>
        <w:t>broken</w:t>
      </w:r>
      <w:proofErr w:type="gramEnd"/>
      <w:r w:rsidRPr="00E94061">
        <w:rPr>
          <w:b/>
          <w:bCs/>
        </w:rPr>
        <w:t xml:space="preserve"> pipe”</w:t>
      </w:r>
    </w:p>
    <w:p w14:paraId="5353CE12" w14:textId="77777777" w:rsidR="002F4B18" w:rsidRPr="002F4B18" w:rsidRDefault="002F4B18" w:rsidP="00C879BB">
      <w:pPr>
        <w:pStyle w:val="ListParagraph"/>
        <w:ind w:left="1080"/>
      </w:pPr>
      <w:r w:rsidRPr="002F4B18">
        <w:t>Pesan kesalahan ini mengacu pada aliran data dari file atau soket jaringan yang telah berhenti bekerja atau ditutup dari ujung lainnya</w:t>
      </w:r>
    </w:p>
    <w:p w14:paraId="51157A21" w14:textId="77777777" w:rsidR="002F4B18" w:rsidRPr="002F4B18" w:rsidRDefault="002F4B18" w:rsidP="00C879BB">
      <w:pPr>
        <w:pStyle w:val="ListParagraph"/>
        <w:ind w:left="1080"/>
      </w:pPr>
    </w:p>
    <w:p w14:paraId="21D08760" w14:textId="45F64EFD" w:rsidR="002F4B18" w:rsidRPr="002F4B18" w:rsidRDefault="002F4B18" w:rsidP="00C879BB">
      <w:pPr>
        <w:pStyle w:val="ListParagraph"/>
        <w:ind w:left="1080"/>
      </w:pPr>
      <w:r w:rsidRPr="002F4B18">
        <w:t>Penyebab kesalahan "pipa rusak" sering kali meliputi:</w:t>
      </w:r>
    </w:p>
    <w:p w14:paraId="57E63FC5" w14:textId="18441662" w:rsidR="002F4B18" w:rsidRPr="002F4B18" w:rsidRDefault="002F4B18" w:rsidP="00C879BB">
      <w:pPr>
        <w:pStyle w:val="ListParagraph"/>
        <w:numPr>
          <w:ilvl w:val="0"/>
          <w:numId w:val="12"/>
        </w:numPr>
        <w:ind w:left="1440"/>
      </w:pPr>
      <w:r w:rsidRPr="002F4B18">
        <w:t>Kehabisan ruang awal disk.</w:t>
      </w:r>
    </w:p>
    <w:p w14:paraId="372956DD" w14:textId="071B6307" w:rsidR="002F4B18" w:rsidRPr="002F4B18" w:rsidRDefault="002F4B18" w:rsidP="00C879BB">
      <w:pPr>
        <w:pStyle w:val="ListParagraph"/>
        <w:numPr>
          <w:ilvl w:val="0"/>
          <w:numId w:val="12"/>
        </w:numPr>
        <w:ind w:left="1440"/>
      </w:pPr>
      <w:r w:rsidRPr="002F4B18">
        <w:t>RAM mungkin tersumbat.</w:t>
      </w:r>
    </w:p>
    <w:p w14:paraId="47F61E26" w14:textId="40B2CA93" w:rsidR="002F4B18" w:rsidRPr="002F4B18" w:rsidRDefault="002F4B18" w:rsidP="00C879BB">
      <w:pPr>
        <w:pStyle w:val="ListParagraph"/>
        <w:numPr>
          <w:ilvl w:val="0"/>
          <w:numId w:val="12"/>
        </w:numPr>
        <w:ind w:left="1440"/>
      </w:pPr>
      <w:r w:rsidRPr="002F4B18">
        <w:t>Aliran data mungkin rusak.</w:t>
      </w:r>
    </w:p>
    <w:p w14:paraId="31FD5595" w14:textId="70D8B63C" w:rsidR="002F4B18" w:rsidRDefault="002F4B18" w:rsidP="00C879BB">
      <w:pPr>
        <w:pStyle w:val="ListParagraph"/>
        <w:numPr>
          <w:ilvl w:val="0"/>
          <w:numId w:val="12"/>
        </w:numPr>
        <w:ind w:left="1440"/>
      </w:pPr>
      <w:r w:rsidRPr="002F4B18">
        <w:t>Proses membaca pipa mungkin telah ditutup.</w:t>
      </w:r>
    </w:p>
    <w:p w14:paraId="621F33F6" w14:textId="77777777" w:rsidR="002F4B18" w:rsidRPr="002F4B18" w:rsidRDefault="002F4B18" w:rsidP="00C879BB">
      <w:pPr>
        <w:pStyle w:val="ListParagraph"/>
        <w:ind w:left="1440"/>
      </w:pPr>
    </w:p>
    <w:p w14:paraId="28E9E804" w14:textId="76FA5016" w:rsidR="00671DED" w:rsidRDefault="00671DED" w:rsidP="00C879BB">
      <w:pPr>
        <w:pStyle w:val="ListParagraph"/>
        <w:numPr>
          <w:ilvl w:val="0"/>
          <w:numId w:val="17"/>
        </w:numPr>
        <w:ind w:left="1080"/>
        <w:rPr>
          <w:b/>
          <w:bCs/>
        </w:rPr>
      </w:pPr>
      <w:r w:rsidRPr="00E94061">
        <w:rPr>
          <w:b/>
          <w:bCs/>
        </w:rPr>
        <w:t>“</w:t>
      </w:r>
      <w:proofErr w:type="gramStart"/>
      <w:r w:rsidRPr="00E94061">
        <w:rPr>
          <w:b/>
          <w:bCs/>
        </w:rPr>
        <w:t>could</w:t>
      </w:r>
      <w:proofErr w:type="gramEnd"/>
      <w:r w:rsidRPr="00E94061">
        <w:rPr>
          <w:b/>
          <w:bCs/>
        </w:rPr>
        <w:t xml:space="preserve"> not create Java Virtual Machine”</w:t>
      </w:r>
    </w:p>
    <w:p w14:paraId="666F8CD1" w14:textId="71D6F4A6" w:rsidR="00541EA0" w:rsidRDefault="002F4B18" w:rsidP="00C879BB">
      <w:pPr>
        <w:pStyle w:val="ListParagraph"/>
        <w:ind w:left="1080"/>
      </w:pPr>
      <w:r w:rsidRPr="002F4B18">
        <w:t>Pesan kesalahan Java ini biasanya terjadi ketika kode mencoba memanggil Java dengan argumen yang salah</w:t>
      </w:r>
    </w:p>
    <w:p w14:paraId="5E74816F" w14:textId="77777777" w:rsidR="00541EA0" w:rsidRDefault="00541EA0" w:rsidP="00C879BB">
      <w:pPr>
        <w:pStyle w:val="ListParagraph"/>
        <w:ind w:left="1080"/>
      </w:pPr>
    </w:p>
    <w:p w14:paraId="71EBAC6C" w14:textId="577C0384" w:rsidR="00C2458B" w:rsidRPr="00C2458B" w:rsidRDefault="00C2458B" w:rsidP="00C879BB">
      <w:pPr>
        <w:pStyle w:val="ListParagraph"/>
        <w:numPr>
          <w:ilvl w:val="0"/>
          <w:numId w:val="17"/>
        </w:numPr>
        <w:ind w:left="1080"/>
      </w:pPr>
      <w:r>
        <w:rPr>
          <w:b/>
          <w:bCs/>
          <w:lang w:val="id-ID"/>
        </w:rPr>
        <w:t>“</w:t>
      </w:r>
      <w:r w:rsidR="00541EA0" w:rsidRPr="00541EA0">
        <w:rPr>
          <w:b/>
          <w:bCs/>
        </w:rPr>
        <w:t>Console</w:t>
      </w:r>
      <w:r w:rsidR="00541EA0">
        <w:t xml:space="preserve"> </w:t>
      </w:r>
      <w:r>
        <w:rPr>
          <w:lang w:val="id-ID"/>
        </w:rPr>
        <w:t>“</w:t>
      </w:r>
    </w:p>
    <w:p w14:paraId="74D9656B" w14:textId="201545EB" w:rsidR="00541EA0" w:rsidRDefault="00C2458B" w:rsidP="00C879BB">
      <w:pPr>
        <w:pStyle w:val="ListParagraph"/>
        <w:ind w:left="1080"/>
      </w:pPr>
      <w:r>
        <w:rPr>
          <w:lang w:val="id-ID"/>
        </w:rPr>
        <w:t>M</w:t>
      </w:r>
      <w:r w:rsidR="00541EA0">
        <w:t xml:space="preserve">etode untuk mengakses console berbasis karakter, jika bisa, diasosiasikan dengan mesin virtual Java saat ini. </w:t>
      </w:r>
    </w:p>
    <w:p w14:paraId="6B281CBE" w14:textId="77777777" w:rsidR="00C2458B" w:rsidRDefault="00C2458B" w:rsidP="00C879BB">
      <w:pPr>
        <w:pStyle w:val="ListParagraph"/>
        <w:ind w:left="1080"/>
      </w:pPr>
    </w:p>
    <w:p w14:paraId="01D694C0" w14:textId="77777777" w:rsidR="00C2458B" w:rsidRPr="00C2458B" w:rsidRDefault="00C2458B" w:rsidP="00C879BB">
      <w:pPr>
        <w:pStyle w:val="ListParagraph"/>
        <w:numPr>
          <w:ilvl w:val="0"/>
          <w:numId w:val="17"/>
        </w:numPr>
        <w:ind w:left="1080"/>
        <w:rPr>
          <w:b/>
          <w:bCs/>
        </w:rPr>
      </w:pPr>
      <w:r w:rsidRPr="00C2458B">
        <w:rPr>
          <w:b/>
          <w:bCs/>
          <w:lang w:val="id-ID"/>
        </w:rPr>
        <w:t>“</w:t>
      </w:r>
      <w:r w:rsidR="00541EA0" w:rsidRPr="00C2458B">
        <w:rPr>
          <w:b/>
          <w:bCs/>
        </w:rPr>
        <w:t>File</w:t>
      </w:r>
      <w:r w:rsidRPr="00C2458B">
        <w:rPr>
          <w:b/>
          <w:bCs/>
          <w:lang w:val="id-ID"/>
        </w:rPr>
        <w:t>”</w:t>
      </w:r>
      <w:r w:rsidR="00541EA0" w:rsidRPr="00C2458B">
        <w:rPr>
          <w:b/>
          <w:bCs/>
        </w:rPr>
        <w:t xml:space="preserve"> </w:t>
      </w:r>
    </w:p>
    <w:p w14:paraId="53149FB3" w14:textId="7CE383BB" w:rsidR="00541EA0" w:rsidRDefault="00541EA0" w:rsidP="00C879BB">
      <w:pPr>
        <w:pStyle w:val="ListParagraph"/>
        <w:ind w:left="1080"/>
      </w:pPr>
      <w:r>
        <w:t xml:space="preserve"> Sebuah representasi abstrak dari pathname file dan direktori.</w:t>
      </w:r>
    </w:p>
    <w:p w14:paraId="3F418D8D" w14:textId="77777777" w:rsidR="00C2458B" w:rsidRDefault="00C2458B" w:rsidP="00C879BB">
      <w:pPr>
        <w:pStyle w:val="ListParagraph"/>
        <w:ind w:left="1080"/>
      </w:pPr>
    </w:p>
    <w:p w14:paraId="70A42206" w14:textId="77777777" w:rsidR="00C2458B" w:rsidRPr="00C2458B" w:rsidRDefault="00C2458B" w:rsidP="00C879BB">
      <w:pPr>
        <w:pStyle w:val="ListParagraph"/>
        <w:numPr>
          <w:ilvl w:val="0"/>
          <w:numId w:val="17"/>
        </w:numPr>
        <w:ind w:left="1080"/>
        <w:rPr>
          <w:b/>
          <w:bCs/>
        </w:rPr>
      </w:pPr>
      <w:r w:rsidRPr="00C2458B">
        <w:rPr>
          <w:b/>
          <w:bCs/>
          <w:lang w:val="id-ID"/>
        </w:rPr>
        <w:t>“</w:t>
      </w:r>
      <w:r w:rsidR="00541EA0" w:rsidRPr="00C2458B">
        <w:rPr>
          <w:b/>
          <w:bCs/>
        </w:rPr>
        <w:t>Writer</w:t>
      </w:r>
      <w:r w:rsidRPr="00C2458B">
        <w:rPr>
          <w:b/>
          <w:bCs/>
          <w:lang w:val="id-ID"/>
        </w:rPr>
        <w:t>”</w:t>
      </w:r>
    </w:p>
    <w:p w14:paraId="593F6A2C" w14:textId="1D93E434" w:rsidR="00541EA0" w:rsidRDefault="00541EA0" w:rsidP="00C879BB">
      <w:pPr>
        <w:pStyle w:val="ListParagraph"/>
        <w:ind w:left="1080"/>
      </w:pPr>
      <w:r>
        <w:t>Kelas abstrak untuk menulis kedalam aliran karakter.</w:t>
      </w:r>
    </w:p>
    <w:p w14:paraId="4DA667A5" w14:textId="77777777" w:rsidR="00C2458B" w:rsidRDefault="00C2458B" w:rsidP="00C879BB">
      <w:pPr>
        <w:pStyle w:val="ListParagraph"/>
        <w:ind w:left="1080"/>
      </w:pPr>
    </w:p>
    <w:p w14:paraId="1F66A760" w14:textId="77777777" w:rsidR="00C2458B" w:rsidRPr="00C2458B" w:rsidRDefault="00C2458B" w:rsidP="00C879BB">
      <w:pPr>
        <w:pStyle w:val="ListParagraph"/>
        <w:numPr>
          <w:ilvl w:val="0"/>
          <w:numId w:val="17"/>
        </w:numPr>
        <w:ind w:left="1080"/>
        <w:rPr>
          <w:b/>
          <w:bCs/>
        </w:rPr>
      </w:pPr>
      <w:r w:rsidRPr="00C2458B">
        <w:rPr>
          <w:b/>
          <w:bCs/>
          <w:lang w:val="id-ID"/>
        </w:rPr>
        <w:t>“</w:t>
      </w:r>
      <w:r w:rsidR="00541EA0" w:rsidRPr="00C2458B">
        <w:rPr>
          <w:b/>
          <w:bCs/>
        </w:rPr>
        <w:t>Reader</w:t>
      </w:r>
      <w:r w:rsidRPr="00C2458B">
        <w:rPr>
          <w:b/>
          <w:bCs/>
          <w:lang w:val="id-ID"/>
        </w:rPr>
        <w:t>”</w:t>
      </w:r>
      <w:r w:rsidR="00541EA0" w:rsidRPr="00C2458B">
        <w:rPr>
          <w:b/>
          <w:bCs/>
        </w:rPr>
        <w:t xml:space="preserve"> </w:t>
      </w:r>
    </w:p>
    <w:p w14:paraId="70D8F325" w14:textId="7C2E830E" w:rsidR="00541EA0" w:rsidRDefault="00541EA0" w:rsidP="00C879BB">
      <w:pPr>
        <w:pStyle w:val="ListParagraph"/>
        <w:ind w:left="1080"/>
      </w:pPr>
      <w:r>
        <w:t xml:space="preserve"> Kelas abstrak untuk membaca aliran karakter.</w:t>
      </w:r>
    </w:p>
    <w:p w14:paraId="4DF4D87D" w14:textId="696D34EA" w:rsidR="00541EA0" w:rsidRDefault="00541EA0" w:rsidP="00C879BB">
      <w:pPr>
        <w:pStyle w:val="ListParagraph"/>
        <w:ind w:left="1080"/>
      </w:pPr>
    </w:p>
    <w:p w14:paraId="5F9D3397" w14:textId="2CD10B23" w:rsidR="00C2458B" w:rsidRPr="00C2458B" w:rsidRDefault="00C2458B" w:rsidP="00C879BB">
      <w:pPr>
        <w:pStyle w:val="ListParagraph"/>
        <w:numPr>
          <w:ilvl w:val="0"/>
          <w:numId w:val="17"/>
        </w:numPr>
        <w:ind w:left="1080"/>
        <w:rPr>
          <w:b/>
          <w:bCs/>
        </w:rPr>
      </w:pPr>
      <w:r>
        <w:rPr>
          <w:lang w:val="id-ID"/>
        </w:rPr>
        <w:t>“</w:t>
      </w:r>
      <w:r w:rsidR="00541EA0" w:rsidRPr="00C2458B">
        <w:rPr>
          <w:b/>
          <w:bCs/>
        </w:rPr>
        <w:t>CharConversionException</w:t>
      </w:r>
      <w:r w:rsidRPr="00C2458B">
        <w:rPr>
          <w:b/>
          <w:bCs/>
          <w:lang w:val="id-ID"/>
        </w:rPr>
        <w:t>”</w:t>
      </w:r>
      <w:r w:rsidR="00541EA0" w:rsidRPr="00C2458B">
        <w:rPr>
          <w:b/>
          <w:bCs/>
        </w:rPr>
        <w:t xml:space="preserve"> </w:t>
      </w:r>
    </w:p>
    <w:p w14:paraId="45220B9A" w14:textId="6AA50B0A" w:rsidR="00541EA0" w:rsidRDefault="00541EA0" w:rsidP="00C879BB">
      <w:pPr>
        <w:pStyle w:val="ListParagraph"/>
        <w:ind w:left="1080"/>
      </w:pPr>
      <w:r>
        <w:t>Kelas dasar untuk pengecualian konversi karakter.</w:t>
      </w:r>
    </w:p>
    <w:p w14:paraId="58A569DB" w14:textId="77777777" w:rsidR="00C2458B" w:rsidRDefault="00C2458B" w:rsidP="00C879BB">
      <w:pPr>
        <w:pStyle w:val="ListParagraph"/>
        <w:ind w:left="1080"/>
      </w:pPr>
    </w:p>
    <w:p w14:paraId="1B5D18AE" w14:textId="77777777" w:rsidR="00C2458B" w:rsidRDefault="00C2458B" w:rsidP="00C879BB">
      <w:pPr>
        <w:pStyle w:val="ListParagraph"/>
        <w:numPr>
          <w:ilvl w:val="0"/>
          <w:numId w:val="17"/>
        </w:numPr>
        <w:ind w:left="1080"/>
      </w:pPr>
      <w:r>
        <w:rPr>
          <w:b/>
          <w:bCs/>
          <w:lang w:val="id-ID"/>
        </w:rPr>
        <w:t>“</w:t>
      </w:r>
      <w:r w:rsidR="00541EA0" w:rsidRPr="00C2458B">
        <w:rPr>
          <w:b/>
          <w:bCs/>
        </w:rPr>
        <w:t>EOFException</w:t>
      </w:r>
      <w:r>
        <w:rPr>
          <w:b/>
          <w:bCs/>
          <w:lang w:val="id-ID"/>
        </w:rPr>
        <w:t>”</w:t>
      </w:r>
      <w:r w:rsidR="00541EA0" w:rsidRPr="00C2458B">
        <w:rPr>
          <w:b/>
          <w:bCs/>
        </w:rPr>
        <w:t xml:space="preserve"> </w:t>
      </w:r>
    </w:p>
    <w:p w14:paraId="4623E4C4" w14:textId="23BCC1A2" w:rsidR="00541EA0" w:rsidRDefault="00541EA0" w:rsidP="00C879BB">
      <w:pPr>
        <w:pStyle w:val="ListParagraph"/>
        <w:ind w:left="1080"/>
      </w:pPr>
      <w:r>
        <w:t>Memberikan signal jika akhir file atau aliran telah dicapai secara tak terduga ketika input.</w:t>
      </w:r>
    </w:p>
    <w:p w14:paraId="62D91D4E" w14:textId="77777777" w:rsidR="00C2458B" w:rsidRPr="00C2458B" w:rsidRDefault="00C2458B" w:rsidP="00C879BB">
      <w:pPr>
        <w:pStyle w:val="ListParagraph"/>
        <w:numPr>
          <w:ilvl w:val="0"/>
          <w:numId w:val="17"/>
        </w:numPr>
        <w:ind w:left="1080"/>
        <w:rPr>
          <w:b/>
          <w:bCs/>
        </w:rPr>
      </w:pPr>
      <w:r w:rsidRPr="00C2458B">
        <w:rPr>
          <w:b/>
          <w:bCs/>
          <w:lang w:val="id-ID"/>
        </w:rPr>
        <w:t>“</w:t>
      </w:r>
      <w:r w:rsidR="00541EA0" w:rsidRPr="00C2458B">
        <w:rPr>
          <w:b/>
          <w:bCs/>
        </w:rPr>
        <w:t>FileNotFoundException</w:t>
      </w:r>
      <w:r w:rsidRPr="00C2458B">
        <w:rPr>
          <w:b/>
          <w:bCs/>
          <w:lang w:val="id-ID"/>
        </w:rPr>
        <w:t>”</w:t>
      </w:r>
      <w:r w:rsidR="00541EA0" w:rsidRPr="00C2458B">
        <w:rPr>
          <w:b/>
          <w:bCs/>
        </w:rPr>
        <w:t xml:space="preserve"> </w:t>
      </w:r>
    </w:p>
    <w:p w14:paraId="6A0C1A87" w14:textId="3E46265B" w:rsidR="00541EA0" w:rsidRDefault="00541EA0" w:rsidP="00C879BB">
      <w:pPr>
        <w:pStyle w:val="ListParagraph"/>
        <w:ind w:left="1080"/>
      </w:pPr>
      <w:r>
        <w:t>Memberikan signal bahwa sebuah percobaan untuk membuka file yang telah ditentukan pathname-nya gagal.</w:t>
      </w:r>
    </w:p>
    <w:p w14:paraId="243A55EA" w14:textId="77777777" w:rsidR="00C2458B" w:rsidRDefault="00C2458B" w:rsidP="00C879BB">
      <w:pPr>
        <w:pStyle w:val="ListParagraph"/>
        <w:ind w:left="1080"/>
      </w:pPr>
    </w:p>
    <w:p w14:paraId="7BFF5A25" w14:textId="77777777" w:rsidR="00C2458B" w:rsidRDefault="00C2458B" w:rsidP="00C879BB">
      <w:pPr>
        <w:pStyle w:val="ListParagraph"/>
        <w:numPr>
          <w:ilvl w:val="0"/>
          <w:numId w:val="17"/>
        </w:numPr>
        <w:ind w:left="1080"/>
      </w:pPr>
      <w:r>
        <w:rPr>
          <w:b/>
          <w:bCs/>
          <w:lang w:val="id-ID"/>
        </w:rPr>
        <w:t>“</w:t>
      </w:r>
      <w:r w:rsidR="00541EA0" w:rsidRPr="00C2458B">
        <w:rPr>
          <w:b/>
          <w:bCs/>
        </w:rPr>
        <w:t xml:space="preserve">IOException </w:t>
      </w:r>
      <w:r>
        <w:rPr>
          <w:b/>
          <w:bCs/>
          <w:lang w:val="id-ID"/>
        </w:rPr>
        <w:t>“</w:t>
      </w:r>
    </w:p>
    <w:p w14:paraId="6D629963" w14:textId="30D29087" w:rsidR="00541EA0" w:rsidRDefault="00541EA0" w:rsidP="00C879BB">
      <w:pPr>
        <w:pStyle w:val="ListParagraph"/>
        <w:ind w:left="1080"/>
      </w:pPr>
      <w:r>
        <w:t>Menandakan bahwa pengecualian I/O dari beberapa jenis telah terjadi.</w:t>
      </w:r>
    </w:p>
    <w:p w14:paraId="18FF548D" w14:textId="77777777" w:rsidR="00C2458B" w:rsidRDefault="00C2458B" w:rsidP="00C879BB">
      <w:pPr>
        <w:pStyle w:val="ListParagraph"/>
        <w:ind w:left="1080"/>
      </w:pPr>
    </w:p>
    <w:p w14:paraId="08800948" w14:textId="2CC230B0" w:rsidR="00C2458B" w:rsidRPr="00C2458B" w:rsidRDefault="00C2458B" w:rsidP="00C879BB">
      <w:pPr>
        <w:pStyle w:val="ListParagraph"/>
        <w:numPr>
          <w:ilvl w:val="0"/>
          <w:numId w:val="17"/>
        </w:numPr>
        <w:ind w:left="1080"/>
        <w:rPr>
          <w:b/>
          <w:bCs/>
        </w:rPr>
      </w:pPr>
      <w:r w:rsidRPr="00C2458B">
        <w:rPr>
          <w:b/>
          <w:bCs/>
          <w:lang w:val="id-ID"/>
        </w:rPr>
        <w:t>“</w:t>
      </w:r>
      <w:r w:rsidR="00541EA0" w:rsidRPr="00C2458B">
        <w:rPr>
          <w:b/>
          <w:bCs/>
        </w:rPr>
        <w:t xml:space="preserve">NotActiveException </w:t>
      </w:r>
      <w:r w:rsidRPr="00C2458B">
        <w:rPr>
          <w:b/>
          <w:bCs/>
          <w:lang w:val="id-ID"/>
        </w:rPr>
        <w:t>“</w:t>
      </w:r>
    </w:p>
    <w:p w14:paraId="4A7D7027" w14:textId="5AFD1A42" w:rsidR="00C2458B" w:rsidRPr="00C74A93" w:rsidRDefault="00541EA0" w:rsidP="00C879BB">
      <w:pPr>
        <w:pStyle w:val="ListParagraph"/>
        <w:ind w:left="1080"/>
        <w:rPr>
          <w:lang w:val="id-ID"/>
        </w:rPr>
      </w:pPr>
      <w:r>
        <w:t>Muncul ketika serialisasi atau deserialisasi tidak aktif</w:t>
      </w:r>
      <w:r w:rsidR="00C74A93">
        <w:rPr>
          <w:lang w:val="id-ID"/>
        </w:rPr>
        <w:t>.</w:t>
      </w:r>
    </w:p>
    <w:p w14:paraId="12A16FFC" w14:textId="77777777" w:rsidR="00C2458B" w:rsidRDefault="00C2458B" w:rsidP="00C879BB">
      <w:pPr>
        <w:pStyle w:val="ListParagraph"/>
        <w:numPr>
          <w:ilvl w:val="0"/>
          <w:numId w:val="17"/>
        </w:numPr>
        <w:ind w:left="1080"/>
      </w:pPr>
      <w:r w:rsidRPr="00C2458B">
        <w:rPr>
          <w:b/>
          <w:bCs/>
          <w:lang w:val="id-ID"/>
        </w:rPr>
        <w:t>“</w:t>
      </w:r>
      <w:r w:rsidR="00541EA0" w:rsidRPr="00C2458B">
        <w:rPr>
          <w:b/>
          <w:bCs/>
        </w:rPr>
        <w:t>NotSerializableException</w:t>
      </w:r>
      <w:r w:rsidRPr="00C2458B">
        <w:rPr>
          <w:b/>
          <w:bCs/>
          <w:lang w:val="id-ID"/>
        </w:rPr>
        <w:t>”</w:t>
      </w:r>
      <w:r w:rsidR="00541EA0">
        <w:t xml:space="preserve"> </w:t>
      </w:r>
    </w:p>
    <w:p w14:paraId="68537963" w14:textId="191696BC" w:rsidR="00541EA0" w:rsidRDefault="00541EA0" w:rsidP="00C879BB">
      <w:pPr>
        <w:pStyle w:val="ListParagraph"/>
        <w:ind w:left="1080"/>
      </w:pPr>
      <w:r>
        <w:t xml:space="preserve"> Muncul ketika sebuah contoh memerlukan interface serialisasi.</w:t>
      </w:r>
    </w:p>
    <w:p w14:paraId="455D62E8" w14:textId="77777777" w:rsidR="00C2458B" w:rsidRDefault="00C2458B" w:rsidP="00C879BB">
      <w:pPr>
        <w:pStyle w:val="ListParagraph"/>
        <w:numPr>
          <w:ilvl w:val="0"/>
          <w:numId w:val="17"/>
        </w:numPr>
        <w:ind w:left="1080"/>
      </w:pPr>
      <w:r w:rsidRPr="00C2458B">
        <w:rPr>
          <w:b/>
          <w:bCs/>
          <w:lang w:val="id-ID"/>
        </w:rPr>
        <w:t>“</w:t>
      </w:r>
      <w:r w:rsidR="00541EA0" w:rsidRPr="00C2458B">
        <w:rPr>
          <w:b/>
          <w:bCs/>
        </w:rPr>
        <w:t>UnsupportedEncodingException</w:t>
      </w:r>
      <w:r w:rsidRPr="00C2458B">
        <w:rPr>
          <w:b/>
          <w:bCs/>
          <w:lang w:val="id-ID"/>
        </w:rPr>
        <w:t>”</w:t>
      </w:r>
      <w:r w:rsidR="00541EA0">
        <w:t xml:space="preserve"> </w:t>
      </w:r>
    </w:p>
    <w:p w14:paraId="6564B00B" w14:textId="21D42185" w:rsidR="00541EA0" w:rsidRDefault="00541EA0" w:rsidP="00C879BB">
      <w:pPr>
        <w:pStyle w:val="ListParagraph"/>
        <w:ind w:left="1080"/>
      </w:pPr>
      <w:r>
        <w:t>Enkoding karakter tidak didukung.</w:t>
      </w:r>
    </w:p>
    <w:p w14:paraId="6216B1F9" w14:textId="77777777" w:rsidR="00C2458B" w:rsidRDefault="00C2458B" w:rsidP="00C879BB">
      <w:pPr>
        <w:pStyle w:val="ListParagraph"/>
        <w:ind w:left="1080"/>
      </w:pPr>
    </w:p>
    <w:p w14:paraId="781D946D" w14:textId="77777777" w:rsidR="00C2458B" w:rsidRDefault="00C2458B" w:rsidP="00C879BB">
      <w:pPr>
        <w:pStyle w:val="ListParagraph"/>
        <w:numPr>
          <w:ilvl w:val="0"/>
          <w:numId w:val="17"/>
        </w:numPr>
        <w:ind w:left="1080"/>
      </w:pPr>
      <w:r w:rsidRPr="00C2458B">
        <w:rPr>
          <w:b/>
          <w:bCs/>
          <w:lang w:val="id-ID"/>
        </w:rPr>
        <w:t>“</w:t>
      </w:r>
      <w:r w:rsidR="00541EA0" w:rsidRPr="00C2458B">
        <w:rPr>
          <w:b/>
          <w:bCs/>
        </w:rPr>
        <w:t xml:space="preserve">IOError </w:t>
      </w:r>
      <w:r w:rsidRPr="00C2458B">
        <w:rPr>
          <w:b/>
          <w:bCs/>
          <w:lang w:val="id-ID"/>
        </w:rPr>
        <w:t>“</w:t>
      </w:r>
    </w:p>
    <w:p w14:paraId="49F26DBC" w14:textId="4E336EF0" w:rsidR="00C2458B" w:rsidRDefault="00541EA0" w:rsidP="00C879BB">
      <w:pPr>
        <w:pStyle w:val="ListParagraph"/>
        <w:ind w:left="1080"/>
      </w:pPr>
      <w:r>
        <w:t xml:space="preserve"> Muncul ketika ada error I/O yang serius telah terjadi. </w:t>
      </w:r>
    </w:p>
    <w:p w14:paraId="2633BFD6" w14:textId="77777777" w:rsidR="00C2458B" w:rsidRDefault="00C2458B" w:rsidP="00C879BB">
      <w:pPr>
        <w:pStyle w:val="ListParagraph"/>
        <w:ind w:left="1080"/>
      </w:pPr>
    </w:p>
    <w:p w14:paraId="27B510FE" w14:textId="77777777" w:rsidR="00C2458B" w:rsidRPr="00C2458B" w:rsidRDefault="00C2458B" w:rsidP="00C879BB">
      <w:pPr>
        <w:pStyle w:val="ListParagraph"/>
        <w:numPr>
          <w:ilvl w:val="0"/>
          <w:numId w:val="17"/>
        </w:numPr>
        <w:ind w:left="1080"/>
      </w:pPr>
      <w:r>
        <w:rPr>
          <w:rFonts w:cstheme="minorHAnsi"/>
          <w:b/>
          <w:bCs/>
          <w:sz w:val="24"/>
          <w:szCs w:val="24"/>
          <w:lang w:val="id-ID"/>
        </w:rPr>
        <w:t>“</w:t>
      </w:r>
      <w:r w:rsidRPr="00C2458B">
        <w:rPr>
          <w:rFonts w:cstheme="minorHAnsi"/>
          <w:b/>
          <w:bCs/>
          <w:sz w:val="24"/>
          <w:szCs w:val="24"/>
        </w:rPr>
        <w:t>BufferedOutputStream</w:t>
      </w:r>
      <w:r>
        <w:rPr>
          <w:rFonts w:cstheme="minorHAnsi"/>
          <w:b/>
          <w:bCs/>
          <w:sz w:val="24"/>
          <w:szCs w:val="24"/>
          <w:lang w:val="id-ID"/>
        </w:rPr>
        <w:t>”</w:t>
      </w:r>
      <w:r w:rsidRPr="004310E0">
        <w:rPr>
          <w:rFonts w:cstheme="minorHAnsi"/>
          <w:sz w:val="24"/>
          <w:szCs w:val="24"/>
        </w:rPr>
        <w:t xml:space="preserve"> </w:t>
      </w:r>
    </w:p>
    <w:p w14:paraId="25BF20FC" w14:textId="77777777" w:rsidR="00C2458B" w:rsidRDefault="00C2458B" w:rsidP="00C879BB">
      <w:pPr>
        <w:pStyle w:val="ListParagraph"/>
        <w:ind w:left="1080"/>
      </w:pPr>
      <w:r w:rsidRPr="004310E0">
        <w:rPr>
          <w:rFonts w:cstheme="minorHAnsi"/>
          <w:sz w:val="24"/>
          <w:szCs w:val="24"/>
        </w:rPr>
        <w:t>Mengimplementasikan sebuah aliran output buffer.</w:t>
      </w:r>
    </w:p>
    <w:p w14:paraId="1D12756D" w14:textId="77777777" w:rsidR="00C2458B" w:rsidRDefault="00C2458B" w:rsidP="00C879BB">
      <w:pPr>
        <w:pStyle w:val="ListParagraph"/>
        <w:ind w:left="1080"/>
      </w:pPr>
    </w:p>
    <w:p w14:paraId="412AA3EA" w14:textId="77777777" w:rsidR="00C2458B" w:rsidRPr="00C2458B" w:rsidRDefault="00C2458B" w:rsidP="00C879BB">
      <w:pPr>
        <w:pStyle w:val="ListParagraph"/>
        <w:numPr>
          <w:ilvl w:val="0"/>
          <w:numId w:val="17"/>
        </w:numPr>
        <w:ind w:left="1080"/>
      </w:pPr>
      <w:r w:rsidRPr="00C2458B">
        <w:rPr>
          <w:rFonts w:cstheme="minorHAnsi"/>
          <w:b/>
          <w:bCs/>
          <w:sz w:val="24"/>
          <w:szCs w:val="24"/>
          <w:lang w:val="id-ID"/>
        </w:rPr>
        <w:t>”</w:t>
      </w:r>
      <w:r w:rsidRPr="00C2458B">
        <w:rPr>
          <w:rFonts w:cstheme="minorHAnsi"/>
          <w:b/>
          <w:bCs/>
          <w:sz w:val="24"/>
          <w:szCs w:val="24"/>
        </w:rPr>
        <w:t>BufferedReader</w:t>
      </w:r>
      <w:r w:rsidRPr="004310E0">
        <w:rPr>
          <w:rFonts w:cstheme="minorHAnsi"/>
          <w:sz w:val="24"/>
          <w:szCs w:val="24"/>
        </w:rPr>
        <w:t xml:space="preserve"> </w:t>
      </w:r>
      <w:r>
        <w:rPr>
          <w:rFonts w:cstheme="minorHAnsi"/>
          <w:sz w:val="24"/>
          <w:szCs w:val="24"/>
          <w:lang w:val="id-ID"/>
        </w:rPr>
        <w:t>“</w:t>
      </w:r>
    </w:p>
    <w:p w14:paraId="33E9D0FC" w14:textId="77777777" w:rsidR="00C2458B" w:rsidRDefault="00C2458B" w:rsidP="00C879BB">
      <w:pPr>
        <w:pStyle w:val="ListParagraph"/>
        <w:ind w:left="1080"/>
      </w:pPr>
      <w:r w:rsidRPr="004310E0">
        <w:rPr>
          <w:rFonts w:cstheme="minorHAnsi"/>
          <w:sz w:val="24"/>
          <w:szCs w:val="24"/>
        </w:rPr>
        <w:t xml:space="preserve">Membaca teks dari aliran output karakter, menyangga karakter untuk menyediakan pembacaan karakter, array, dan lines yang efisien. </w:t>
      </w:r>
    </w:p>
    <w:p w14:paraId="11417D05" w14:textId="77777777" w:rsidR="00C2458B" w:rsidRDefault="00C2458B" w:rsidP="00C879BB">
      <w:pPr>
        <w:pStyle w:val="ListParagraph"/>
        <w:ind w:left="1080"/>
      </w:pPr>
    </w:p>
    <w:p w14:paraId="3A7E3AFC" w14:textId="77777777" w:rsidR="00C2458B" w:rsidRPr="00C2458B" w:rsidRDefault="00C2458B" w:rsidP="00C879BB">
      <w:pPr>
        <w:pStyle w:val="ListParagraph"/>
        <w:numPr>
          <w:ilvl w:val="0"/>
          <w:numId w:val="17"/>
        </w:numPr>
        <w:ind w:left="1080"/>
      </w:pPr>
      <w:r w:rsidRPr="00C2458B">
        <w:rPr>
          <w:rFonts w:cstheme="minorHAnsi"/>
          <w:b/>
          <w:bCs/>
          <w:sz w:val="24"/>
          <w:szCs w:val="24"/>
          <w:lang w:val="id-ID"/>
        </w:rPr>
        <w:t>“</w:t>
      </w:r>
      <w:r w:rsidRPr="00C2458B">
        <w:rPr>
          <w:rFonts w:cstheme="minorHAnsi"/>
          <w:b/>
          <w:bCs/>
          <w:sz w:val="24"/>
          <w:szCs w:val="24"/>
        </w:rPr>
        <w:t>BufferedWriter</w:t>
      </w:r>
      <w:r w:rsidRPr="00C2458B">
        <w:rPr>
          <w:rFonts w:cstheme="minorHAnsi"/>
          <w:b/>
          <w:bCs/>
          <w:sz w:val="24"/>
          <w:szCs w:val="24"/>
          <w:lang w:val="id-ID"/>
        </w:rPr>
        <w:t>”</w:t>
      </w:r>
      <w:r w:rsidRPr="004310E0">
        <w:rPr>
          <w:rFonts w:cstheme="minorHAnsi"/>
          <w:sz w:val="24"/>
          <w:szCs w:val="24"/>
        </w:rPr>
        <w:t xml:space="preserve"> </w:t>
      </w:r>
    </w:p>
    <w:p w14:paraId="7944A19C" w14:textId="069AA9D8" w:rsidR="00C2458B" w:rsidRDefault="00C2458B" w:rsidP="00C879BB">
      <w:pPr>
        <w:pStyle w:val="ListParagraph"/>
        <w:ind w:left="1080"/>
        <w:rPr>
          <w:rFonts w:cstheme="minorHAnsi"/>
          <w:sz w:val="24"/>
          <w:szCs w:val="24"/>
        </w:rPr>
      </w:pPr>
      <w:r w:rsidRPr="004310E0">
        <w:rPr>
          <w:rFonts w:cstheme="minorHAnsi"/>
          <w:sz w:val="24"/>
          <w:szCs w:val="24"/>
        </w:rPr>
        <w:t>Menulis teks ke aliran output karakter, menyangga karakter untuk menyediakan penulisan karakter, array, dan lines yang efisien.</w:t>
      </w:r>
    </w:p>
    <w:p w14:paraId="7672748B" w14:textId="77777777" w:rsidR="00C2458B" w:rsidRPr="00C2458B" w:rsidRDefault="00C2458B" w:rsidP="00C879BB">
      <w:pPr>
        <w:pStyle w:val="ListParagraph"/>
        <w:ind w:left="1080"/>
      </w:pPr>
    </w:p>
    <w:p w14:paraId="500D4528" w14:textId="77777777" w:rsidR="00C2458B" w:rsidRDefault="00C2458B" w:rsidP="00C879BB">
      <w:pPr>
        <w:pStyle w:val="ListParagraph"/>
        <w:numPr>
          <w:ilvl w:val="0"/>
          <w:numId w:val="17"/>
        </w:numPr>
        <w:ind w:left="1080"/>
      </w:pPr>
      <w:r w:rsidRPr="00C2458B">
        <w:rPr>
          <w:b/>
          <w:bCs/>
          <w:lang w:val="id-ID"/>
        </w:rPr>
        <w:t>“</w:t>
      </w:r>
      <w:r w:rsidRPr="00C2458B">
        <w:rPr>
          <w:b/>
          <w:bCs/>
        </w:rPr>
        <w:t>FilenameFilter</w:t>
      </w:r>
      <w:r w:rsidRPr="00C2458B">
        <w:rPr>
          <w:b/>
          <w:bCs/>
          <w:lang w:val="id-ID"/>
        </w:rPr>
        <w:t>”</w:t>
      </w:r>
      <w:r>
        <w:t xml:space="preserve"> </w:t>
      </w:r>
    </w:p>
    <w:p w14:paraId="7A3420BD" w14:textId="2822F463" w:rsidR="00C2458B" w:rsidRDefault="00C2458B" w:rsidP="00C879BB">
      <w:pPr>
        <w:pStyle w:val="ListParagraph"/>
        <w:ind w:left="1080"/>
      </w:pPr>
      <w:r>
        <w:rPr>
          <w:lang w:val="id-ID"/>
        </w:rPr>
        <w:t>C</w:t>
      </w:r>
      <w:r>
        <w:t>ontoh kelas yang mengimplementasikan antarmuka ini digunakan untuk memfilter nama file.</w:t>
      </w:r>
    </w:p>
    <w:p w14:paraId="656C9246" w14:textId="77777777" w:rsidR="00C2458B" w:rsidRPr="00C2458B" w:rsidRDefault="00C2458B" w:rsidP="00C879BB">
      <w:pPr>
        <w:pStyle w:val="ListParagraph"/>
        <w:numPr>
          <w:ilvl w:val="0"/>
          <w:numId w:val="17"/>
        </w:numPr>
        <w:ind w:left="1080"/>
      </w:pPr>
      <w:r>
        <w:rPr>
          <w:lang w:val="id-ID"/>
        </w:rPr>
        <w:t>“</w:t>
      </w:r>
      <w:r>
        <w:t xml:space="preserve">Flushable </w:t>
      </w:r>
      <w:r>
        <w:rPr>
          <w:lang w:val="id-ID"/>
        </w:rPr>
        <w:t>“</w:t>
      </w:r>
    </w:p>
    <w:p w14:paraId="3CD8FF14" w14:textId="4736C840" w:rsidR="00C2458B" w:rsidRDefault="00C2458B" w:rsidP="00C879BB">
      <w:pPr>
        <w:pStyle w:val="ListParagraph"/>
        <w:ind w:left="1080"/>
      </w:pPr>
      <w:r>
        <w:t>Merupakan destinasi dari data yang dapat di-flush</w:t>
      </w:r>
    </w:p>
    <w:p w14:paraId="1BAD126C" w14:textId="77777777" w:rsidR="00C2458B" w:rsidRPr="00C2458B" w:rsidRDefault="00C2458B" w:rsidP="00C879BB">
      <w:pPr>
        <w:pStyle w:val="ListParagraph"/>
        <w:ind w:left="1080"/>
        <w:rPr>
          <w:b/>
          <w:bCs/>
        </w:rPr>
      </w:pPr>
    </w:p>
    <w:p w14:paraId="0C83C33C" w14:textId="6591707B" w:rsidR="00C2458B" w:rsidRPr="00C2458B" w:rsidRDefault="00C2458B" w:rsidP="00C879BB">
      <w:pPr>
        <w:pStyle w:val="ListParagraph"/>
        <w:numPr>
          <w:ilvl w:val="0"/>
          <w:numId w:val="17"/>
        </w:numPr>
        <w:ind w:left="1080"/>
        <w:rPr>
          <w:b/>
          <w:bCs/>
        </w:rPr>
      </w:pPr>
      <w:r w:rsidRPr="00C2458B">
        <w:rPr>
          <w:b/>
          <w:bCs/>
          <w:lang w:val="id-ID"/>
        </w:rPr>
        <w:t>“</w:t>
      </w:r>
      <w:r w:rsidRPr="00C2458B">
        <w:rPr>
          <w:b/>
          <w:bCs/>
        </w:rPr>
        <w:t>Object Input</w:t>
      </w:r>
      <w:r w:rsidRPr="00C2458B">
        <w:rPr>
          <w:b/>
          <w:bCs/>
          <w:lang w:val="id-ID"/>
        </w:rPr>
        <w:t>”</w:t>
      </w:r>
    </w:p>
    <w:p w14:paraId="6BBE6506" w14:textId="179508DC" w:rsidR="00C2458B" w:rsidRDefault="00C2458B" w:rsidP="00C879BB">
      <w:pPr>
        <w:pStyle w:val="ListParagraph"/>
        <w:ind w:left="1080"/>
      </w:pPr>
      <w:r>
        <w:t xml:space="preserve"> ObjectInput memperluas interface dari DataInput untuk menyertakan pembacaan objek</w:t>
      </w:r>
    </w:p>
    <w:p w14:paraId="4B81A228" w14:textId="77777777" w:rsidR="00C2458B" w:rsidRDefault="00C2458B" w:rsidP="00C879BB">
      <w:pPr>
        <w:pStyle w:val="ListParagraph"/>
        <w:ind w:left="1080"/>
      </w:pPr>
    </w:p>
    <w:p w14:paraId="055C2699" w14:textId="77777777" w:rsidR="00C2458B" w:rsidRPr="00C2458B" w:rsidRDefault="00C2458B" w:rsidP="00C879BB">
      <w:pPr>
        <w:pStyle w:val="ListParagraph"/>
        <w:numPr>
          <w:ilvl w:val="0"/>
          <w:numId w:val="17"/>
        </w:numPr>
        <w:ind w:left="1080"/>
        <w:rPr>
          <w:b/>
          <w:bCs/>
        </w:rPr>
      </w:pPr>
      <w:r w:rsidRPr="00C2458B">
        <w:rPr>
          <w:b/>
          <w:bCs/>
          <w:lang w:val="id-ID"/>
        </w:rPr>
        <w:t>“</w:t>
      </w:r>
      <w:r w:rsidRPr="00C2458B">
        <w:rPr>
          <w:b/>
          <w:bCs/>
        </w:rPr>
        <w:t xml:space="preserve">ObjectInputValidation </w:t>
      </w:r>
      <w:r w:rsidRPr="00C2458B">
        <w:rPr>
          <w:b/>
          <w:bCs/>
          <w:lang w:val="id-ID"/>
        </w:rPr>
        <w:t>“</w:t>
      </w:r>
    </w:p>
    <w:p w14:paraId="3449F694" w14:textId="58E327A8" w:rsidR="00C2458B" w:rsidRDefault="00C2458B" w:rsidP="00C879BB">
      <w:pPr>
        <w:pStyle w:val="ListParagraph"/>
        <w:ind w:left="1080"/>
      </w:pPr>
      <w:r>
        <w:t xml:space="preserve"> Panggil balik interface yang memperbolehkan validasi dari objek didalam grafik</w:t>
      </w:r>
    </w:p>
    <w:p w14:paraId="2EE9D427" w14:textId="77777777" w:rsidR="00C2458B" w:rsidRDefault="00C2458B" w:rsidP="00C879BB">
      <w:pPr>
        <w:pStyle w:val="ListParagraph"/>
        <w:ind w:left="1080"/>
      </w:pPr>
    </w:p>
    <w:p w14:paraId="64D207E5" w14:textId="77777777" w:rsidR="00C2458B" w:rsidRPr="00C2458B" w:rsidRDefault="00C2458B" w:rsidP="00C879BB">
      <w:pPr>
        <w:pStyle w:val="ListParagraph"/>
        <w:numPr>
          <w:ilvl w:val="0"/>
          <w:numId w:val="17"/>
        </w:numPr>
        <w:ind w:left="1080"/>
        <w:rPr>
          <w:b/>
          <w:bCs/>
        </w:rPr>
      </w:pPr>
      <w:r w:rsidRPr="00C2458B">
        <w:rPr>
          <w:b/>
          <w:bCs/>
          <w:lang w:val="id-ID"/>
        </w:rPr>
        <w:t>“</w:t>
      </w:r>
      <w:r w:rsidRPr="00C2458B">
        <w:rPr>
          <w:b/>
          <w:bCs/>
        </w:rPr>
        <w:t>Serializable</w:t>
      </w:r>
      <w:r w:rsidRPr="00C2458B">
        <w:rPr>
          <w:b/>
          <w:bCs/>
          <w:lang w:val="id-ID"/>
        </w:rPr>
        <w:t>”</w:t>
      </w:r>
    </w:p>
    <w:p w14:paraId="75B8A71A" w14:textId="66153CD7" w:rsidR="00C2458B" w:rsidRDefault="00C2458B" w:rsidP="00C879BB">
      <w:pPr>
        <w:pStyle w:val="ListParagraph"/>
        <w:ind w:left="1080"/>
      </w:pPr>
      <w:r>
        <w:t>Serialisasi dari sebuah kelas diaktfkan oleh kelas yang mengimplementasikan interface Serializable java.io</w:t>
      </w:r>
    </w:p>
    <w:p w14:paraId="57CBF40C" w14:textId="465E586F" w:rsidR="00C879BB" w:rsidRDefault="00C879BB" w:rsidP="00C879BB">
      <w:pPr>
        <w:pStyle w:val="ListParagraph"/>
        <w:ind w:left="1080"/>
      </w:pPr>
    </w:p>
    <w:p w14:paraId="2C737FA1" w14:textId="77777777" w:rsidR="00C879BB" w:rsidRDefault="00C879BB" w:rsidP="00C879BB">
      <w:pPr>
        <w:pStyle w:val="ListParagraph"/>
        <w:ind w:left="1080"/>
      </w:pPr>
    </w:p>
    <w:p w14:paraId="2A3D9481" w14:textId="1776E6DE" w:rsidR="00C879BB" w:rsidRDefault="00C879BB" w:rsidP="00C879BB">
      <w:pPr>
        <w:pStyle w:val="ListParagraph"/>
      </w:pPr>
    </w:p>
    <w:p w14:paraId="7E447B99" w14:textId="77777777" w:rsidR="00C879BB" w:rsidRPr="00C74A93" w:rsidRDefault="00C879BB" w:rsidP="00C879BB">
      <w:pPr>
        <w:pStyle w:val="ListParagraph"/>
        <w:numPr>
          <w:ilvl w:val="0"/>
          <w:numId w:val="18"/>
        </w:numPr>
        <w:rPr>
          <w:b/>
          <w:bCs/>
          <w:sz w:val="24"/>
          <w:szCs w:val="24"/>
          <w:lang w:val="id-ID"/>
        </w:rPr>
      </w:pPr>
      <w:r w:rsidRPr="00C74A93">
        <w:rPr>
          <w:b/>
          <w:bCs/>
          <w:sz w:val="24"/>
          <w:szCs w:val="24"/>
          <w:lang w:val="id-ID"/>
        </w:rPr>
        <w:t>30 file header java (import java.io. ? ),  (file header itu fungsinya untuk apa ?).</w:t>
      </w:r>
    </w:p>
    <w:p w14:paraId="08A2BC97" w14:textId="77777777" w:rsidR="00C879BB" w:rsidRPr="00C879BB" w:rsidRDefault="00C879BB" w:rsidP="00C879BB">
      <w:pPr>
        <w:pStyle w:val="ListParagraph"/>
        <w:numPr>
          <w:ilvl w:val="0"/>
          <w:numId w:val="19"/>
        </w:numPr>
      </w:pPr>
      <w:r w:rsidRPr="00C879BB">
        <w:t>Interface Summary</w:t>
      </w:r>
    </w:p>
    <w:p w14:paraId="6629AF3D" w14:textId="77777777" w:rsidR="00C879BB" w:rsidRPr="00C879BB" w:rsidRDefault="00C879BB" w:rsidP="00C879BB">
      <w:pPr>
        <w:pStyle w:val="ListParagraph"/>
        <w:numPr>
          <w:ilvl w:val="0"/>
          <w:numId w:val="14"/>
        </w:numPr>
        <w:spacing w:line="276" w:lineRule="auto"/>
      </w:pPr>
      <w:r w:rsidRPr="00C879BB">
        <w:t>Closeable = Closeable adalah sumber atau destinasi dari data yang dapat di tutup</w:t>
      </w:r>
    </w:p>
    <w:p w14:paraId="6834B4D0" w14:textId="77777777" w:rsidR="00C879BB" w:rsidRPr="00C879BB" w:rsidRDefault="00C879BB" w:rsidP="00C879BB">
      <w:pPr>
        <w:pStyle w:val="ListParagraph"/>
        <w:numPr>
          <w:ilvl w:val="0"/>
          <w:numId w:val="14"/>
        </w:numPr>
        <w:spacing w:line="276" w:lineRule="auto"/>
      </w:pPr>
      <w:r w:rsidRPr="00C879BB">
        <w:t xml:space="preserve">DataInput = Interfacenya menyediakan pembacaan byte dari aliran biner dan merekonstruksi dari data dalam semua tipe primitive Java </w:t>
      </w:r>
    </w:p>
    <w:p w14:paraId="490980DB" w14:textId="77777777" w:rsidR="00C879BB" w:rsidRPr="00C879BB" w:rsidRDefault="00C879BB" w:rsidP="00C879BB">
      <w:pPr>
        <w:pStyle w:val="ListParagraph"/>
        <w:numPr>
          <w:ilvl w:val="0"/>
          <w:numId w:val="14"/>
        </w:numPr>
        <w:spacing w:line="276" w:lineRule="auto"/>
      </w:pPr>
      <w:r w:rsidRPr="00C879BB">
        <w:t>DataOutput = Interfacenya menyediakan pengkonversian data dari semua tipe primitive Java ke kumpulan seri dari byte dan menuliskannya ke dalam aliran biner</w:t>
      </w:r>
    </w:p>
    <w:p w14:paraId="0CA11D9D" w14:textId="77777777" w:rsidR="00C879BB" w:rsidRPr="00C879BB" w:rsidRDefault="00C879BB" w:rsidP="00C879BB">
      <w:pPr>
        <w:pStyle w:val="ListParagraph"/>
        <w:numPr>
          <w:ilvl w:val="0"/>
          <w:numId w:val="14"/>
        </w:numPr>
        <w:spacing w:line="276" w:lineRule="auto"/>
      </w:pPr>
      <w:r w:rsidRPr="00C879BB">
        <w:t>Externalizable = Externalizable hanya menyimpan identitas kelas dan menuliskannya ke dalam serialization stream, dan merupakan tanggung jawab dari kelas untuk menyimpan dan memulihkan konten dari contohnya</w:t>
      </w:r>
    </w:p>
    <w:p w14:paraId="1BF9D186" w14:textId="77777777" w:rsidR="00C879BB" w:rsidRPr="00C879BB" w:rsidRDefault="00C879BB" w:rsidP="00C879BB">
      <w:pPr>
        <w:pStyle w:val="ListParagraph"/>
        <w:numPr>
          <w:ilvl w:val="0"/>
          <w:numId w:val="14"/>
        </w:numPr>
        <w:spacing w:line="276" w:lineRule="auto"/>
      </w:pPr>
      <w:r w:rsidRPr="00C879BB">
        <w:t>FileFilter = Sebuah filter untuk pathname yang abstrak</w:t>
      </w:r>
    </w:p>
    <w:p w14:paraId="59E7D214" w14:textId="77777777" w:rsidR="00C879BB" w:rsidRPr="00C879BB" w:rsidRDefault="00C879BB" w:rsidP="00C879BB">
      <w:pPr>
        <w:pStyle w:val="ListParagraph"/>
        <w:numPr>
          <w:ilvl w:val="0"/>
          <w:numId w:val="14"/>
        </w:numPr>
        <w:spacing w:line="276" w:lineRule="auto"/>
      </w:pPr>
      <w:r w:rsidRPr="00C879BB">
        <w:t>FilenameFilter = Contoh kelas yang mengimplementasikan antarmuka ini digunakan untuk memfilter nama file.</w:t>
      </w:r>
    </w:p>
    <w:p w14:paraId="2D731F49" w14:textId="77777777" w:rsidR="00C879BB" w:rsidRPr="00C879BB" w:rsidRDefault="00C879BB" w:rsidP="00C879BB">
      <w:pPr>
        <w:pStyle w:val="ListParagraph"/>
        <w:numPr>
          <w:ilvl w:val="0"/>
          <w:numId w:val="14"/>
        </w:numPr>
        <w:spacing w:line="276" w:lineRule="auto"/>
      </w:pPr>
      <w:r w:rsidRPr="00C879BB">
        <w:t>Flushable = Merupakan destinasi dari data yang dapat di-flush</w:t>
      </w:r>
    </w:p>
    <w:p w14:paraId="3483FB14" w14:textId="77777777" w:rsidR="00C879BB" w:rsidRPr="00C879BB" w:rsidRDefault="00C879BB" w:rsidP="00C879BB">
      <w:pPr>
        <w:pStyle w:val="ListParagraph"/>
        <w:numPr>
          <w:ilvl w:val="0"/>
          <w:numId w:val="14"/>
        </w:numPr>
        <w:spacing w:line="276" w:lineRule="auto"/>
      </w:pPr>
      <w:r w:rsidRPr="00C879BB">
        <w:t>Object Input = ObjectInput memperluas interface dari DataInput untuk menyertakan pembacaan objek</w:t>
      </w:r>
    </w:p>
    <w:p w14:paraId="4643F3A6" w14:textId="77777777" w:rsidR="00C879BB" w:rsidRPr="00C879BB" w:rsidRDefault="00C879BB" w:rsidP="00C879BB">
      <w:pPr>
        <w:pStyle w:val="ListParagraph"/>
        <w:numPr>
          <w:ilvl w:val="0"/>
          <w:numId w:val="14"/>
        </w:numPr>
        <w:spacing w:line="276" w:lineRule="auto"/>
      </w:pPr>
      <w:r w:rsidRPr="00C879BB">
        <w:t>ObjectInputValidation = Panggil balik interface yang memperbolehkan validasi dari objek didalam grafik</w:t>
      </w:r>
    </w:p>
    <w:p w14:paraId="37E708CA" w14:textId="77777777" w:rsidR="00C879BB" w:rsidRPr="00C879BB" w:rsidRDefault="00C879BB" w:rsidP="00C879BB">
      <w:pPr>
        <w:pStyle w:val="ListParagraph"/>
        <w:numPr>
          <w:ilvl w:val="0"/>
          <w:numId w:val="14"/>
        </w:numPr>
        <w:spacing w:line="276" w:lineRule="auto"/>
      </w:pPr>
      <w:r w:rsidRPr="00C879BB">
        <w:t>ObjectOutput = ObjectOutput memperluas interface dari DataOutput untuk menyertakan penulisan objek</w:t>
      </w:r>
    </w:p>
    <w:p w14:paraId="3548ECEC" w14:textId="77777777" w:rsidR="00C879BB" w:rsidRPr="00C879BB" w:rsidRDefault="00C879BB" w:rsidP="00C879BB">
      <w:pPr>
        <w:pStyle w:val="ListParagraph"/>
        <w:numPr>
          <w:ilvl w:val="0"/>
          <w:numId w:val="14"/>
        </w:numPr>
        <w:spacing w:line="276" w:lineRule="auto"/>
      </w:pPr>
      <w:r w:rsidRPr="00C879BB">
        <w:t>ObjectStreamConstants =Konstanta dituliskan ke dalam Object Serialization Stream</w:t>
      </w:r>
    </w:p>
    <w:p w14:paraId="49B5F4C6" w14:textId="6F112EB6" w:rsidR="00C879BB" w:rsidRDefault="00C879BB" w:rsidP="00C879BB">
      <w:pPr>
        <w:pStyle w:val="ListParagraph"/>
        <w:numPr>
          <w:ilvl w:val="0"/>
          <w:numId w:val="14"/>
        </w:numPr>
        <w:spacing w:line="276" w:lineRule="auto"/>
      </w:pPr>
      <w:r w:rsidRPr="00C879BB">
        <w:t>Serializable = Serialisasi dari sebuah kelas diaktfkan oleh kelas yang mengimplementasikan interface Serializable java.io</w:t>
      </w:r>
    </w:p>
    <w:p w14:paraId="0139FFC5" w14:textId="77777777" w:rsidR="00C879BB" w:rsidRPr="00C879BB" w:rsidRDefault="00C879BB" w:rsidP="00C879BB">
      <w:pPr>
        <w:pStyle w:val="ListParagraph"/>
        <w:ind w:left="1440"/>
      </w:pPr>
    </w:p>
    <w:p w14:paraId="647C1E01" w14:textId="77777777" w:rsidR="00C879BB" w:rsidRPr="00C879BB" w:rsidRDefault="00C879BB" w:rsidP="00C879BB">
      <w:pPr>
        <w:pStyle w:val="ListParagraph"/>
        <w:numPr>
          <w:ilvl w:val="0"/>
          <w:numId w:val="19"/>
        </w:numPr>
      </w:pPr>
      <w:r w:rsidRPr="00C879BB">
        <w:t>Class Summary</w:t>
      </w:r>
    </w:p>
    <w:p w14:paraId="0897F08C" w14:textId="77777777" w:rsidR="00C879BB" w:rsidRPr="00C879BB" w:rsidRDefault="00C879BB" w:rsidP="00C879BB">
      <w:pPr>
        <w:pStyle w:val="ListParagraph"/>
        <w:numPr>
          <w:ilvl w:val="0"/>
          <w:numId w:val="14"/>
        </w:numPr>
        <w:spacing w:line="276" w:lineRule="auto"/>
      </w:pPr>
      <w:r w:rsidRPr="00C879BB">
        <w:t>BufferedInputStream = Menambahkan fungsionalitas ke aliran input lain -yaitu, kemampuan untuk menyangga input dan mendukung metode penandaan dan reset.</w:t>
      </w:r>
    </w:p>
    <w:p w14:paraId="47F3D8B7" w14:textId="77777777" w:rsidR="00C879BB" w:rsidRPr="00C879BB" w:rsidRDefault="00C879BB" w:rsidP="00C879BB">
      <w:pPr>
        <w:pStyle w:val="ListParagraph"/>
        <w:numPr>
          <w:ilvl w:val="0"/>
          <w:numId w:val="14"/>
        </w:numPr>
        <w:spacing w:line="276" w:lineRule="auto"/>
      </w:pPr>
      <w:r w:rsidRPr="00C879BB">
        <w:t>BufferedOutputStream = Mengimplementasikan sebuah aliran output buffer.</w:t>
      </w:r>
    </w:p>
    <w:p w14:paraId="70CDC49C" w14:textId="77777777" w:rsidR="00C879BB" w:rsidRPr="00C879BB" w:rsidRDefault="00C879BB" w:rsidP="00C879BB">
      <w:pPr>
        <w:pStyle w:val="ListParagraph"/>
        <w:numPr>
          <w:ilvl w:val="0"/>
          <w:numId w:val="14"/>
        </w:numPr>
        <w:spacing w:line="276" w:lineRule="auto"/>
      </w:pPr>
      <w:r w:rsidRPr="00C879BB">
        <w:t xml:space="preserve">BufferedReader = Membaca teks dari aliran output karakter, menyangga karakter untuk menyediakan pembacaan karakter, array, dan lines yang efisien. </w:t>
      </w:r>
    </w:p>
    <w:p w14:paraId="20FC969A" w14:textId="77777777" w:rsidR="00C879BB" w:rsidRPr="00C879BB" w:rsidRDefault="00C879BB" w:rsidP="00C879BB">
      <w:pPr>
        <w:pStyle w:val="ListParagraph"/>
        <w:numPr>
          <w:ilvl w:val="0"/>
          <w:numId w:val="14"/>
        </w:numPr>
        <w:spacing w:line="276" w:lineRule="auto"/>
      </w:pPr>
      <w:r w:rsidRPr="00C879BB">
        <w:t>BufferedWriter = Menulis teks ke aliran output karakter, menyangga karakter untuk menyediakan penulisan karakter, array, dan lines yang efisien.</w:t>
      </w:r>
    </w:p>
    <w:p w14:paraId="152A443A" w14:textId="77777777" w:rsidR="00C879BB" w:rsidRPr="00C879BB" w:rsidRDefault="00C879BB" w:rsidP="00C879BB">
      <w:pPr>
        <w:pStyle w:val="ListParagraph"/>
        <w:numPr>
          <w:ilvl w:val="0"/>
          <w:numId w:val="14"/>
        </w:numPr>
        <w:spacing w:line="276" w:lineRule="auto"/>
      </w:pPr>
      <w:r w:rsidRPr="00C879BB">
        <w:t>CharArrayReader = Mengimplementasikan sebuah aliran output dimana datanya dapat ditulis ke dalam byte array.</w:t>
      </w:r>
    </w:p>
    <w:p w14:paraId="118813FB" w14:textId="77777777" w:rsidR="00C879BB" w:rsidRPr="00C879BB" w:rsidRDefault="00C879BB" w:rsidP="00C879BB">
      <w:pPr>
        <w:pStyle w:val="ListParagraph"/>
        <w:numPr>
          <w:ilvl w:val="0"/>
          <w:numId w:val="14"/>
        </w:numPr>
        <w:spacing w:line="276" w:lineRule="auto"/>
      </w:pPr>
      <w:r w:rsidRPr="00C879BB">
        <w:t xml:space="preserve">CharArrayWriter = Mengimplementasikan penyanggaan karakter yang dapat digunakan sebagai Writer. </w:t>
      </w:r>
    </w:p>
    <w:p w14:paraId="2C732C6C" w14:textId="77777777" w:rsidR="00C879BB" w:rsidRPr="00C879BB" w:rsidRDefault="00C879BB" w:rsidP="00C879BB">
      <w:pPr>
        <w:pStyle w:val="ListParagraph"/>
        <w:numPr>
          <w:ilvl w:val="0"/>
          <w:numId w:val="14"/>
        </w:numPr>
        <w:spacing w:line="276" w:lineRule="auto"/>
      </w:pPr>
      <w:r w:rsidRPr="00C879BB">
        <w:t xml:space="preserve">Console = Metode untuk mengakses console berbasis karakter, jika bisa, diasosiasikan dengan mesin virtual Java saat ini. </w:t>
      </w:r>
    </w:p>
    <w:p w14:paraId="597BF377" w14:textId="77777777" w:rsidR="00C879BB" w:rsidRPr="00C879BB" w:rsidRDefault="00C879BB" w:rsidP="00C879BB">
      <w:pPr>
        <w:pStyle w:val="ListParagraph"/>
        <w:numPr>
          <w:ilvl w:val="0"/>
          <w:numId w:val="14"/>
        </w:numPr>
        <w:spacing w:line="276" w:lineRule="auto"/>
      </w:pPr>
      <w:r w:rsidRPr="00C879BB">
        <w:t>File = Sebuah representasi abstrak dari pathname file dan direktori.</w:t>
      </w:r>
    </w:p>
    <w:p w14:paraId="0337F9F8" w14:textId="77777777" w:rsidR="00C879BB" w:rsidRPr="00C879BB" w:rsidRDefault="00C879BB" w:rsidP="00C879BB">
      <w:pPr>
        <w:pStyle w:val="ListParagraph"/>
        <w:numPr>
          <w:ilvl w:val="0"/>
          <w:numId w:val="14"/>
        </w:numPr>
        <w:spacing w:line="276" w:lineRule="auto"/>
      </w:pPr>
      <w:r w:rsidRPr="00C879BB">
        <w:t>Writer = Kelas abstrak untuk menulis kedalam aliran karakter.</w:t>
      </w:r>
    </w:p>
    <w:p w14:paraId="157D5B7D" w14:textId="15246ED5" w:rsidR="00C879BB" w:rsidRDefault="00C879BB" w:rsidP="00C879BB">
      <w:pPr>
        <w:pStyle w:val="ListParagraph"/>
        <w:numPr>
          <w:ilvl w:val="0"/>
          <w:numId w:val="14"/>
        </w:numPr>
        <w:spacing w:line="276" w:lineRule="auto"/>
      </w:pPr>
      <w:r w:rsidRPr="00C879BB">
        <w:t>Reader = Kelas abstrak untuk membaca aliran karakter.</w:t>
      </w:r>
    </w:p>
    <w:p w14:paraId="31BC9036" w14:textId="77777777" w:rsidR="00C879BB" w:rsidRPr="00C879BB" w:rsidRDefault="00C879BB" w:rsidP="00C879BB">
      <w:pPr>
        <w:pStyle w:val="ListParagraph"/>
        <w:spacing w:line="276" w:lineRule="auto"/>
        <w:ind w:left="1440"/>
      </w:pPr>
    </w:p>
    <w:p w14:paraId="052B8D54" w14:textId="77777777" w:rsidR="00C879BB" w:rsidRPr="00C879BB" w:rsidRDefault="00C879BB" w:rsidP="00C879BB">
      <w:pPr>
        <w:pStyle w:val="ListParagraph"/>
        <w:numPr>
          <w:ilvl w:val="0"/>
          <w:numId w:val="19"/>
        </w:numPr>
      </w:pPr>
      <w:r w:rsidRPr="00C879BB">
        <w:t>Exception Summary</w:t>
      </w:r>
    </w:p>
    <w:p w14:paraId="72D97B7F" w14:textId="77777777" w:rsidR="00C879BB" w:rsidRPr="00C879BB" w:rsidRDefault="00C879BB" w:rsidP="00C879BB">
      <w:pPr>
        <w:pStyle w:val="ListParagraph"/>
        <w:numPr>
          <w:ilvl w:val="0"/>
          <w:numId w:val="14"/>
        </w:numPr>
        <w:spacing w:line="276" w:lineRule="auto"/>
      </w:pPr>
      <w:r w:rsidRPr="00C879BB">
        <w:t>CharConversionException = Kelas dasar untuk pengecualian konversi karakter.</w:t>
      </w:r>
    </w:p>
    <w:p w14:paraId="1C63A8E1" w14:textId="77777777" w:rsidR="00C879BB" w:rsidRPr="00C879BB" w:rsidRDefault="00C879BB" w:rsidP="00C879BB">
      <w:pPr>
        <w:pStyle w:val="ListParagraph"/>
        <w:numPr>
          <w:ilvl w:val="0"/>
          <w:numId w:val="14"/>
        </w:numPr>
        <w:spacing w:line="276" w:lineRule="auto"/>
      </w:pPr>
      <w:r w:rsidRPr="00C879BB">
        <w:t>EOFException = Memberikan signal jika akhir file atau aliran telah dicapai secara tak terduga ketika input.</w:t>
      </w:r>
    </w:p>
    <w:p w14:paraId="36528F63" w14:textId="77777777" w:rsidR="00C879BB" w:rsidRPr="00C879BB" w:rsidRDefault="00C879BB" w:rsidP="00C879BB">
      <w:pPr>
        <w:pStyle w:val="ListParagraph"/>
        <w:numPr>
          <w:ilvl w:val="0"/>
          <w:numId w:val="14"/>
        </w:numPr>
        <w:spacing w:line="276" w:lineRule="auto"/>
      </w:pPr>
      <w:r w:rsidRPr="00C879BB">
        <w:t>FileNotFoundException = Memberikan signal bahwa sebuah percobaan untuk membuka file yang telah ditentukan pathname-nya gagal.</w:t>
      </w:r>
    </w:p>
    <w:p w14:paraId="1853A607" w14:textId="77777777" w:rsidR="00C879BB" w:rsidRPr="00C879BB" w:rsidRDefault="00C879BB" w:rsidP="00C879BB">
      <w:pPr>
        <w:pStyle w:val="ListParagraph"/>
        <w:numPr>
          <w:ilvl w:val="0"/>
          <w:numId w:val="14"/>
        </w:numPr>
        <w:spacing w:line="276" w:lineRule="auto"/>
      </w:pPr>
      <w:r w:rsidRPr="00C879BB">
        <w:t>IOException = Menandakan bahwa pengecualian I/O dari beberapa jenis telah terjadi.</w:t>
      </w:r>
    </w:p>
    <w:p w14:paraId="5C1524F2" w14:textId="77777777" w:rsidR="00C879BB" w:rsidRPr="00C879BB" w:rsidRDefault="00C879BB" w:rsidP="00C879BB">
      <w:pPr>
        <w:pStyle w:val="ListParagraph"/>
        <w:numPr>
          <w:ilvl w:val="0"/>
          <w:numId w:val="14"/>
        </w:numPr>
        <w:spacing w:line="276" w:lineRule="auto"/>
      </w:pPr>
      <w:r w:rsidRPr="00C879BB">
        <w:t>NotActiveException = Muncul ketika serialisasi atau deserialisasi tidak aktif.</w:t>
      </w:r>
    </w:p>
    <w:p w14:paraId="32373FEA" w14:textId="77777777" w:rsidR="00C879BB" w:rsidRPr="00C879BB" w:rsidRDefault="00C879BB" w:rsidP="00C879BB">
      <w:pPr>
        <w:pStyle w:val="ListParagraph"/>
        <w:numPr>
          <w:ilvl w:val="0"/>
          <w:numId w:val="14"/>
        </w:numPr>
        <w:spacing w:line="276" w:lineRule="auto"/>
      </w:pPr>
      <w:r w:rsidRPr="00C879BB">
        <w:t>NotSerializableException = Muncul ketika sebuah contoh memerlukan interface serialisasi.</w:t>
      </w:r>
    </w:p>
    <w:p w14:paraId="0C9BD259" w14:textId="1ED8D9F0" w:rsidR="00C879BB" w:rsidRDefault="00C879BB" w:rsidP="00C879BB">
      <w:pPr>
        <w:pStyle w:val="ListParagraph"/>
        <w:numPr>
          <w:ilvl w:val="0"/>
          <w:numId w:val="14"/>
        </w:numPr>
        <w:spacing w:line="276" w:lineRule="auto"/>
      </w:pPr>
      <w:r w:rsidRPr="00C879BB">
        <w:t>UnsupportedEncodingException = Enkoding karakter tidak didukung.</w:t>
      </w:r>
    </w:p>
    <w:p w14:paraId="002D934C" w14:textId="77777777" w:rsidR="00C879BB" w:rsidRPr="00C879BB" w:rsidRDefault="00C879BB" w:rsidP="00C879BB">
      <w:pPr>
        <w:pStyle w:val="ListParagraph"/>
        <w:spacing w:line="276" w:lineRule="auto"/>
        <w:ind w:left="1440"/>
      </w:pPr>
    </w:p>
    <w:p w14:paraId="50E147BE" w14:textId="77777777" w:rsidR="00C879BB" w:rsidRPr="00C879BB" w:rsidRDefault="00C879BB" w:rsidP="00C879BB">
      <w:pPr>
        <w:pStyle w:val="ListParagraph"/>
        <w:numPr>
          <w:ilvl w:val="0"/>
          <w:numId w:val="19"/>
        </w:numPr>
      </w:pPr>
      <w:r w:rsidRPr="00C879BB">
        <w:t>Error Summary</w:t>
      </w:r>
    </w:p>
    <w:p w14:paraId="6D8A32B1" w14:textId="491703F8" w:rsidR="00C879BB" w:rsidRDefault="00C879BB" w:rsidP="00C879BB">
      <w:pPr>
        <w:pStyle w:val="ListParagraph"/>
        <w:numPr>
          <w:ilvl w:val="0"/>
          <w:numId w:val="14"/>
        </w:numPr>
        <w:spacing w:line="276" w:lineRule="auto"/>
      </w:pPr>
      <w:r w:rsidRPr="00C879BB">
        <w:t xml:space="preserve">IOError = Muncul ketika ada error I/O yang serius telah terjadi. </w:t>
      </w:r>
    </w:p>
    <w:p w14:paraId="13000BF3" w14:textId="77777777" w:rsidR="00C879BB" w:rsidRDefault="00C879BB" w:rsidP="00C879BB">
      <w:pPr>
        <w:pStyle w:val="ListParagraph"/>
        <w:spacing w:line="276" w:lineRule="auto"/>
        <w:ind w:left="1440"/>
      </w:pPr>
    </w:p>
    <w:p w14:paraId="16C85C5B" w14:textId="5DED7E0C" w:rsidR="00C879BB" w:rsidRPr="00C74A93" w:rsidRDefault="00C879BB" w:rsidP="00C879BB">
      <w:pPr>
        <w:pStyle w:val="ListParagraph"/>
        <w:numPr>
          <w:ilvl w:val="0"/>
          <w:numId w:val="21"/>
        </w:numPr>
        <w:spacing w:line="276" w:lineRule="auto"/>
        <w:rPr>
          <w:b/>
          <w:bCs/>
          <w:sz w:val="24"/>
          <w:szCs w:val="24"/>
        </w:rPr>
      </w:pPr>
      <w:r w:rsidRPr="00C74A93">
        <w:rPr>
          <w:b/>
          <w:bCs/>
          <w:sz w:val="24"/>
          <w:szCs w:val="24"/>
        </w:rPr>
        <w:t>Format penulisan Bahasa pemrograman java.</w:t>
      </w:r>
    </w:p>
    <w:p w14:paraId="00E393C4" w14:textId="38F27418" w:rsidR="00C879BB" w:rsidRPr="00C879BB" w:rsidRDefault="00C879BB" w:rsidP="00C879BB">
      <w:pPr>
        <w:pStyle w:val="ListParagraph"/>
        <w:numPr>
          <w:ilvl w:val="2"/>
          <w:numId w:val="21"/>
        </w:numPr>
        <w:spacing w:line="276" w:lineRule="auto"/>
      </w:pPr>
      <w:r w:rsidRPr="00C879BB">
        <w:t>Harus disimpan berekstensi *.java</w:t>
      </w:r>
    </w:p>
    <w:p w14:paraId="35A87290" w14:textId="51B5D315" w:rsidR="00C879BB" w:rsidRPr="00C879BB" w:rsidRDefault="00C879BB" w:rsidP="00C879BB">
      <w:pPr>
        <w:pStyle w:val="ListParagraph"/>
        <w:numPr>
          <w:ilvl w:val="2"/>
          <w:numId w:val="21"/>
        </w:numPr>
        <w:spacing w:line="276" w:lineRule="auto"/>
      </w:pPr>
      <w:r w:rsidRPr="00C879BB">
        <w:t xml:space="preserve">Nama file harus sama dengan nama class public, misalnya nama filenya myHello.java, </w:t>
      </w:r>
      <w:proofErr w:type="gramStart"/>
      <w:r w:rsidRPr="00C879BB">
        <w:t>maka  nama</w:t>
      </w:r>
      <w:proofErr w:type="gramEnd"/>
      <w:r w:rsidRPr="00C879BB">
        <w:t xml:space="preserve">  class public juga harus myHello</w:t>
      </w:r>
    </w:p>
    <w:p w14:paraId="1A3FC62C" w14:textId="77777777" w:rsidR="00C879BB" w:rsidRPr="00C879BB" w:rsidRDefault="00C879BB" w:rsidP="00C879BB">
      <w:pPr>
        <w:pStyle w:val="ListParagraph"/>
        <w:spacing w:line="276" w:lineRule="auto"/>
        <w:ind w:left="1080"/>
      </w:pPr>
      <w:r w:rsidRPr="00C879BB">
        <w:t>Contoh:</w:t>
      </w:r>
    </w:p>
    <w:p w14:paraId="1BA24C58" w14:textId="77777777" w:rsidR="00C879BB" w:rsidRPr="00C879BB" w:rsidRDefault="00C879BB" w:rsidP="00C879BB">
      <w:pPr>
        <w:pStyle w:val="ListParagraph"/>
        <w:spacing w:line="276" w:lineRule="auto"/>
        <w:ind w:left="1080"/>
      </w:pPr>
      <w:r w:rsidRPr="00C879BB">
        <w:t xml:space="preserve">public class myHello  </w:t>
      </w:r>
      <w:proofErr w:type="gramStart"/>
      <w:r w:rsidRPr="00C879BB">
        <w:t xml:space="preserve">   {</w:t>
      </w:r>
      <w:proofErr w:type="gramEnd"/>
    </w:p>
    <w:p w14:paraId="3C5794F3" w14:textId="77777777" w:rsidR="00C879BB" w:rsidRPr="00C879BB" w:rsidRDefault="00C879BB" w:rsidP="00C879BB">
      <w:pPr>
        <w:pStyle w:val="ListParagraph"/>
        <w:spacing w:line="276" w:lineRule="auto"/>
        <w:ind w:left="1080"/>
      </w:pPr>
      <w:r w:rsidRPr="00C879BB">
        <w:t xml:space="preserve"> //harus sama dengan nama file (myHello.java)</w:t>
      </w:r>
    </w:p>
    <w:p w14:paraId="06FA04F9" w14:textId="77777777" w:rsidR="00C879BB" w:rsidRPr="00C879BB" w:rsidRDefault="00C879BB" w:rsidP="00C879BB">
      <w:pPr>
        <w:pStyle w:val="ListParagraph"/>
        <w:spacing w:line="276" w:lineRule="auto"/>
        <w:ind w:left="1080"/>
      </w:pPr>
      <w:r w:rsidRPr="00C879BB">
        <w:t xml:space="preserve">     }</w:t>
      </w:r>
    </w:p>
    <w:p w14:paraId="214C64B9" w14:textId="55BA80EA" w:rsidR="00794B08" w:rsidRDefault="00C879BB" w:rsidP="00794B08">
      <w:pPr>
        <w:pStyle w:val="ListParagraph"/>
        <w:numPr>
          <w:ilvl w:val="2"/>
          <w:numId w:val="21"/>
        </w:numPr>
        <w:spacing w:line="276" w:lineRule="auto"/>
      </w:pPr>
      <w:r w:rsidRPr="00C879BB">
        <w:t xml:space="preserve"> Comment sebaiknya sebaiknya ditulis untuk menjelaskan sebuah class atau method. </w:t>
      </w:r>
      <w:ins w:id="0" w:author="Unknown">
        <w:r w:rsidR="00794B08" w:rsidRPr="00794B08">
          <w:br/>
        </w:r>
      </w:ins>
      <w:r w:rsidR="00794B08" w:rsidRPr="00794B08">
        <w:t>Komentar </w:t>
      </w:r>
      <w:r w:rsidR="00794B08" w:rsidRPr="00794B08">
        <w:rPr>
          <w:i/>
          <w:iCs/>
        </w:rPr>
        <w:t>single line</w:t>
      </w:r>
      <w:r w:rsidR="00794B08" w:rsidRPr="00794B08">
        <w:t>, menggunakan tanda //</w:t>
      </w:r>
      <w:r w:rsidR="00794B08" w:rsidRPr="00794B08">
        <w:br/>
      </w:r>
      <w:proofErr w:type="gramStart"/>
      <w:r w:rsidR="00794B08" w:rsidRPr="00794B08">
        <w:t>Format :</w:t>
      </w:r>
      <w:proofErr w:type="gramEnd"/>
      <w:r w:rsidR="00794B08" w:rsidRPr="00794B08">
        <w:t xml:space="preserve"> // teks</w:t>
      </w:r>
    </w:p>
    <w:p w14:paraId="6EF07E67" w14:textId="77777777" w:rsidR="00794B08" w:rsidRPr="00794B08" w:rsidRDefault="00794B08" w:rsidP="00794B08">
      <w:pPr>
        <w:pStyle w:val="ListParagraph"/>
        <w:spacing w:line="276" w:lineRule="auto"/>
        <w:ind w:left="1080"/>
      </w:pPr>
    </w:p>
    <w:p w14:paraId="0AC0CB53" w14:textId="1B2E16C1" w:rsidR="00794B08" w:rsidRDefault="00794B08" w:rsidP="00794B08">
      <w:pPr>
        <w:pStyle w:val="ListParagraph"/>
        <w:spacing w:line="276" w:lineRule="auto"/>
        <w:ind w:left="1080"/>
      </w:pPr>
      <w:r w:rsidRPr="00794B08">
        <w:t>Komentar blok, diawali dengan tanda /* dan diakhiri dengan tanda */</w:t>
      </w:r>
      <w:r w:rsidRPr="00794B08">
        <w:br/>
      </w:r>
      <w:proofErr w:type="gramStart"/>
      <w:r w:rsidRPr="00794B08">
        <w:t>Format :</w:t>
      </w:r>
      <w:proofErr w:type="gramEnd"/>
      <w:r w:rsidRPr="00794B08">
        <w:t xml:space="preserve"> /*</w:t>
      </w:r>
      <w:r w:rsidRPr="00794B08">
        <w:br/>
        <w:t>* teks</w:t>
      </w:r>
      <w:r w:rsidRPr="00794B08">
        <w:br/>
        <w:t>*/</w:t>
      </w:r>
    </w:p>
    <w:p w14:paraId="522B9BCA" w14:textId="77777777" w:rsidR="00794B08" w:rsidRPr="00794B08" w:rsidRDefault="00794B08" w:rsidP="00794B08">
      <w:pPr>
        <w:pStyle w:val="ListParagraph"/>
        <w:spacing w:line="276" w:lineRule="auto"/>
        <w:ind w:left="1080"/>
      </w:pPr>
    </w:p>
    <w:p w14:paraId="3D7AD60F" w14:textId="49A666FD" w:rsidR="00794B08" w:rsidRDefault="00794B08" w:rsidP="00794B08">
      <w:pPr>
        <w:pStyle w:val="ListParagraph"/>
        <w:spacing w:line="276" w:lineRule="auto"/>
        <w:ind w:left="1080"/>
      </w:pPr>
      <w:r>
        <w:rPr>
          <w:lang w:val="id-ID"/>
        </w:rPr>
        <w:t>k</w:t>
      </w:r>
      <w:r w:rsidRPr="00794B08">
        <w:t>omentar dokumentasi, ini adalah komentar spesial yang mengacu pada komentar </w:t>
      </w:r>
      <w:r w:rsidRPr="00794B08">
        <w:rPr>
          <w:i/>
          <w:iCs/>
        </w:rPr>
        <w:t>javadoc</w:t>
      </w:r>
      <w:r w:rsidRPr="00794B08">
        <w:t>. Komentar ini dapat diekstrak melalui file HTML menggunakan perintah </w:t>
      </w:r>
      <w:r w:rsidRPr="00794B08">
        <w:rPr>
          <w:i/>
          <w:iCs/>
        </w:rPr>
        <w:t>javadoc</w:t>
      </w:r>
      <w:r w:rsidRPr="00794B08">
        <w:t> pada JDK.</w:t>
      </w:r>
      <w:r w:rsidRPr="00794B08">
        <w:br/>
        <w:t>Komentar ini diawali dengan tanda /** dan diakhiri dengan tanda */. Komentar ini bertujuan untuk menjelaskan mengenai keseluruhan </w:t>
      </w:r>
      <w:r w:rsidRPr="00794B08">
        <w:rPr>
          <w:i/>
          <w:iCs/>
        </w:rPr>
        <w:t>class</w:t>
      </w:r>
      <w:r w:rsidRPr="00794B08">
        <w:t>, </w:t>
      </w:r>
      <w:r w:rsidRPr="00794B08">
        <w:rPr>
          <w:i/>
          <w:iCs/>
        </w:rPr>
        <w:t>method</w:t>
      </w:r>
      <w:r w:rsidRPr="00794B08">
        <w:t>, konstruktor, </w:t>
      </w:r>
      <w:r w:rsidRPr="00794B08">
        <w:rPr>
          <w:i/>
          <w:iCs/>
        </w:rPr>
        <w:t>interfaces</w:t>
      </w:r>
      <w:r w:rsidRPr="00794B08">
        <w:t>, dan </w:t>
      </w:r>
      <w:r w:rsidRPr="00794B08">
        <w:rPr>
          <w:i/>
          <w:iCs/>
        </w:rPr>
        <w:t>fields</w:t>
      </w:r>
      <w:r w:rsidRPr="00794B08">
        <w:t>.</w:t>
      </w:r>
      <w:r w:rsidRPr="00794B08">
        <w:br/>
      </w:r>
      <w:proofErr w:type="gramStart"/>
      <w:r w:rsidRPr="00794B08">
        <w:t>Format :</w:t>
      </w:r>
      <w:proofErr w:type="gramEnd"/>
      <w:r w:rsidRPr="00794B08">
        <w:t xml:space="preserve"> /**</w:t>
      </w:r>
      <w:r w:rsidRPr="00794B08">
        <w:br/>
        <w:t>* teks</w:t>
      </w:r>
      <w:r w:rsidRPr="00794B08">
        <w:br/>
        <w:t>*/</w:t>
      </w:r>
    </w:p>
    <w:p w14:paraId="4A1D309F" w14:textId="77777777" w:rsidR="00794B08" w:rsidRPr="00794B08" w:rsidRDefault="00794B08" w:rsidP="00794B08">
      <w:pPr>
        <w:pStyle w:val="ListParagraph"/>
        <w:spacing w:line="276" w:lineRule="auto"/>
        <w:ind w:left="1080"/>
      </w:pPr>
    </w:p>
    <w:p w14:paraId="27FA5B81" w14:textId="6E0CC5BF" w:rsidR="00C879BB" w:rsidRPr="00C879BB" w:rsidRDefault="00794B08" w:rsidP="00794B08">
      <w:pPr>
        <w:pStyle w:val="ListParagraph"/>
        <w:numPr>
          <w:ilvl w:val="2"/>
          <w:numId w:val="21"/>
        </w:numPr>
        <w:spacing w:line="276" w:lineRule="auto"/>
      </w:pPr>
      <w:r>
        <w:rPr>
          <w:lang w:val="id-ID"/>
        </w:rPr>
        <w:t>J</w:t>
      </w:r>
      <w:r w:rsidR="00C879BB" w:rsidRPr="00C879BB">
        <w:t>ava statement adalah suatu baris yang diakhiri dengan titik koma.</w:t>
      </w:r>
    </w:p>
    <w:p w14:paraId="4A952A85" w14:textId="77777777" w:rsidR="00C879BB" w:rsidRPr="00C879BB" w:rsidRDefault="00C879BB" w:rsidP="00794B08">
      <w:pPr>
        <w:pStyle w:val="ListParagraph"/>
        <w:spacing w:line="276" w:lineRule="auto"/>
        <w:ind w:left="1080"/>
      </w:pPr>
      <w:r w:rsidRPr="00C879BB">
        <w:t>Contoh:</w:t>
      </w:r>
    </w:p>
    <w:p w14:paraId="578D152B" w14:textId="6FAE1C81" w:rsidR="00C879BB" w:rsidRDefault="00C879BB" w:rsidP="00794B08">
      <w:pPr>
        <w:pStyle w:val="ListParagraph"/>
        <w:spacing w:line="276" w:lineRule="auto"/>
        <w:ind w:left="1080"/>
      </w:pPr>
      <w:r w:rsidRPr="00C879BB">
        <w:t xml:space="preserve">System.out.println(“Hello this is my first java”);      </w:t>
      </w:r>
    </w:p>
    <w:p w14:paraId="7679790C" w14:textId="77777777" w:rsidR="00794B08" w:rsidRDefault="00794B08" w:rsidP="00794B08">
      <w:pPr>
        <w:pStyle w:val="ListParagraph"/>
        <w:spacing w:line="276" w:lineRule="auto"/>
        <w:ind w:left="1080"/>
      </w:pPr>
    </w:p>
    <w:p w14:paraId="5A71FF31" w14:textId="0725CF99" w:rsidR="00C879BB" w:rsidRPr="00C879BB" w:rsidRDefault="00794B08" w:rsidP="00794B08">
      <w:pPr>
        <w:pStyle w:val="ListParagraph"/>
        <w:numPr>
          <w:ilvl w:val="2"/>
          <w:numId w:val="21"/>
        </w:numPr>
        <w:spacing w:line="276" w:lineRule="auto"/>
      </w:pPr>
      <w:r>
        <w:rPr>
          <w:lang w:val="id-ID"/>
        </w:rPr>
        <w:t>B</w:t>
      </w:r>
      <w:r w:rsidR="00C879BB" w:rsidRPr="00C879BB">
        <w:t>lock adalah satu atau beberapa statement yang berada diantara tanda kurung kurawal { dan diakhiri dengan kurung kurawal }.</w:t>
      </w:r>
    </w:p>
    <w:p w14:paraId="6257DC35" w14:textId="77777777" w:rsidR="00C879BB" w:rsidRPr="00C879BB" w:rsidRDefault="00C879BB" w:rsidP="00794B08">
      <w:pPr>
        <w:pStyle w:val="ListParagraph"/>
        <w:spacing w:line="276" w:lineRule="auto"/>
        <w:ind w:left="1080"/>
      </w:pPr>
      <w:r w:rsidRPr="00C879BB">
        <w:t>Contoh:</w:t>
      </w:r>
    </w:p>
    <w:p w14:paraId="5FA7BC30" w14:textId="77777777" w:rsidR="00C879BB" w:rsidRPr="00C879BB" w:rsidRDefault="00C879BB" w:rsidP="00794B08">
      <w:pPr>
        <w:pStyle w:val="ListParagraph"/>
        <w:spacing w:line="276" w:lineRule="auto"/>
        <w:ind w:left="1080"/>
      </w:pPr>
      <w:r w:rsidRPr="00C879BB">
        <w:t xml:space="preserve">public static void </w:t>
      </w:r>
      <w:proofErr w:type="gramStart"/>
      <w:r w:rsidRPr="00C879BB">
        <w:t>main(</w:t>
      </w:r>
      <w:proofErr w:type="gramEnd"/>
      <w:r w:rsidRPr="00C879BB">
        <w:t>String[]args){</w:t>
      </w:r>
    </w:p>
    <w:p w14:paraId="40EB5C99" w14:textId="77777777" w:rsidR="00C879BB" w:rsidRPr="00C879BB" w:rsidRDefault="00C879BB" w:rsidP="00794B08">
      <w:pPr>
        <w:pStyle w:val="ListParagraph"/>
        <w:spacing w:line="276" w:lineRule="auto"/>
        <w:ind w:left="1080"/>
      </w:pPr>
      <w:r w:rsidRPr="00C879BB">
        <w:t>System.out.println(“Hello this is my first java”);</w:t>
      </w:r>
    </w:p>
    <w:p w14:paraId="204C2749" w14:textId="77777777" w:rsidR="00C879BB" w:rsidRPr="00C879BB" w:rsidRDefault="00C879BB" w:rsidP="00794B08">
      <w:pPr>
        <w:pStyle w:val="ListParagraph"/>
        <w:spacing w:line="276" w:lineRule="auto"/>
        <w:ind w:left="1080"/>
      </w:pPr>
      <w:r w:rsidRPr="00C879BB">
        <w:t>System.out.println(“Java is very good”);</w:t>
      </w:r>
    </w:p>
    <w:p w14:paraId="3FD29C41" w14:textId="77777777" w:rsidR="00794B08" w:rsidRDefault="00C879BB" w:rsidP="00794B08">
      <w:pPr>
        <w:pStyle w:val="ListParagraph"/>
        <w:spacing w:line="276" w:lineRule="auto"/>
        <w:ind w:left="1080"/>
      </w:pPr>
      <w:r w:rsidRPr="00C879BB">
        <w:t>}</w:t>
      </w:r>
    </w:p>
    <w:p w14:paraId="5D83F345" w14:textId="18F97DB0" w:rsidR="00794B08" w:rsidRPr="00794B08" w:rsidRDefault="00794B08" w:rsidP="00794B08">
      <w:pPr>
        <w:pStyle w:val="ListParagraph"/>
        <w:numPr>
          <w:ilvl w:val="2"/>
          <w:numId w:val="21"/>
        </w:numPr>
        <w:spacing w:line="276" w:lineRule="auto"/>
      </w:pPr>
      <w:r>
        <w:rPr>
          <w:rFonts w:cstheme="minorHAnsi"/>
          <w:sz w:val="24"/>
          <w:szCs w:val="24"/>
          <w:lang w:val="id-ID"/>
        </w:rPr>
        <w:t xml:space="preserve"> </w:t>
      </w:r>
      <w:r w:rsidRPr="004310E0">
        <w:rPr>
          <w:rFonts w:cstheme="minorHAnsi"/>
          <w:sz w:val="24"/>
          <w:szCs w:val="24"/>
        </w:rPr>
        <w:t>Case Sensitive</w:t>
      </w:r>
    </w:p>
    <w:p w14:paraId="2A1891AF"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Java bersifat Case Sensitive, artinya huruf besar atau kapital dan huruf kecil dibedakan.</w:t>
      </w:r>
    </w:p>
    <w:p w14:paraId="0B99A478"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Contoh:</w:t>
      </w:r>
    </w:p>
    <w:p w14:paraId="2047446C"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String nama = "Petani Kode";</w:t>
      </w:r>
    </w:p>
    <w:p w14:paraId="691898E1"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String Nama = "petanikode";</w:t>
      </w:r>
    </w:p>
    <w:p w14:paraId="6FADF209"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String NAMA = "Petanikode.com";</w:t>
      </w:r>
    </w:p>
    <w:p w14:paraId="7F2B3E99" w14:textId="77777777" w:rsidR="00794B08" w:rsidRPr="004310E0" w:rsidRDefault="00794B08" w:rsidP="00794B08">
      <w:pPr>
        <w:pStyle w:val="ListParagraph"/>
        <w:ind w:left="1440"/>
        <w:rPr>
          <w:rFonts w:cstheme="minorHAnsi"/>
          <w:sz w:val="24"/>
          <w:szCs w:val="24"/>
        </w:rPr>
      </w:pPr>
    </w:p>
    <w:p w14:paraId="390D7330"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System.out.println(nama);</w:t>
      </w:r>
    </w:p>
    <w:p w14:paraId="5408B8CD"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System.out.println(Nama);</w:t>
      </w:r>
    </w:p>
    <w:p w14:paraId="6DA66B6F"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System.out.println(NAMA);</w:t>
      </w:r>
    </w:p>
    <w:p w14:paraId="24746ECC" w14:textId="77777777" w:rsidR="00794B08" w:rsidRPr="004310E0" w:rsidRDefault="00794B08" w:rsidP="00794B08">
      <w:pPr>
        <w:pStyle w:val="ListParagraph"/>
        <w:ind w:left="1440"/>
        <w:rPr>
          <w:rFonts w:cstheme="minorHAnsi"/>
          <w:sz w:val="24"/>
          <w:szCs w:val="24"/>
        </w:rPr>
      </w:pPr>
    </w:p>
    <w:p w14:paraId="21CB4A20"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Tiga variabel tersebut merupakan tiga variabel yang bebeda, mesikipun sama-sama bernam nama. Banyak pemula yang sering salah pada hal ini. Karena tidak bisa membedakan mana variabel yang menggunakan huruf besar dan mana yang menggunakan huruf kecil. Apabila kita membuat variabel seperti ini:</w:t>
      </w:r>
    </w:p>
    <w:p w14:paraId="0EE76214" w14:textId="77777777" w:rsidR="00794B08" w:rsidRPr="004310E0" w:rsidRDefault="00794B08" w:rsidP="00794B08">
      <w:pPr>
        <w:pStyle w:val="ListParagraph"/>
        <w:ind w:left="1440"/>
        <w:rPr>
          <w:rFonts w:cstheme="minorHAnsi"/>
          <w:sz w:val="24"/>
          <w:szCs w:val="24"/>
        </w:rPr>
      </w:pPr>
    </w:p>
    <w:p w14:paraId="6A295CDD" w14:textId="36578269" w:rsidR="00794B08" w:rsidRPr="004310E0" w:rsidRDefault="00794B08" w:rsidP="00794B08">
      <w:pPr>
        <w:pStyle w:val="ListParagraph"/>
        <w:ind w:left="1440"/>
        <w:rPr>
          <w:rFonts w:cstheme="minorHAnsi"/>
          <w:sz w:val="24"/>
          <w:szCs w:val="24"/>
        </w:rPr>
      </w:pPr>
      <w:r w:rsidRPr="004310E0">
        <w:rPr>
          <w:rFonts w:cstheme="minorHAnsi"/>
          <w:sz w:val="24"/>
          <w:szCs w:val="24"/>
        </w:rPr>
        <w:t>String jenisKelamin = "Laki-laki";</w:t>
      </w:r>
    </w:p>
    <w:p w14:paraId="59B6FAB8" w14:textId="5632B5D5" w:rsidR="00794B08" w:rsidRPr="004310E0" w:rsidRDefault="00794B08" w:rsidP="00794B08">
      <w:pPr>
        <w:pStyle w:val="ListParagraph"/>
        <w:ind w:left="1440"/>
        <w:rPr>
          <w:rFonts w:cstheme="minorHAnsi"/>
          <w:sz w:val="24"/>
          <w:szCs w:val="24"/>
        </w:rPr>
      </w:pPr>
      <w:r w:rsidRPr="004310E0">
        <w:rPr>
          <w:rFonts w:cstheme="minorHAnsi"/>
          <w:sz w:val="24"/>
          <w:szCs w:val="24"/>
        </w:rPr>
        <w:t>Maka kita harus memanggilnya seperti ini:</w:t>
      </w:r>
    </w:p>
    <w:p w14:paraId="5BBD57DB"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System.out.println(jenisKelamin);</w:t>
      </w:r>
    </w:p>
    <w:p w14:paraId="09E065CC" w14:textId="77777777" w:rsidR="00794B08" w:rsidRPr="004310E0" w:rsidRDefault="00794B08" w:rsidP="00794B08">
      <w:pPr>
        <w:pStyle w:val="ListParagraph"/>
        <w:ind w:left="1440"/>
        <w:rPr>
          <w:rFonts w:cstheme="minorHAnsi"/>
          <w:sz w:val="24"/>
          <w:szCs w:val="24"/>
        </w:rPr>
      </w:pPr>
    </w:p>
    <w:p w14:paraId="2C3E7126" w14:textId="7276955A" w:rsidR="00794B08" w:rsidRPr="00794B08" w:rsidRDefault="00794B08" w:rsidP="00794B08">
      <w:pPr>
        <w:pStyle w:val="ListParagraph"/>
        <w:ind w:left="1440"/>
        <w:rPr>
          <w:rFonts w:cstheme="minorHAnsi"/>
          <w:b/>
          <w:bCs/>
          <w:sz w:val="24"/>
          <w:szCs w:val="24"/>
        </w:rPr>
      </w:pPr>
      <w:r w:rsidRPr="00794B08">
        <w:rPr>
          <w:rFonts w:cstheme="minorHAnsi"/>
          <w:b/>
          <w:bCs/>
          <w:sz w:val="24"/>
          <w:szCs w:val="24"/>
        </w:rPr>
        <w:t>Bukan seperti ini:</w:t>
      </w:r>
    </w:p>
    <w:p w14:paraId="7287908D"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System.out.println(jeniskelamin);</w:t>
      </w:r>
    </w:p>
    <w:p w14:paraId="55C15D15" w14:textId="77777777" w:rsidR="00794B08" w:rsidRPr="004310E0" w:rsidRDefault="00794B08" w:rsidP="00794B08">
      <w:pPr>
        <w:pStyle w:val="ListParagraph"/>
        <w:ind w:left="1440"/>
        <w:rPr>
          <w:rFonts w:cstheme="minorHAnsi"/>
          <w:sz w:val="24"/>
          <w:szCs w:val="24"/>
        </w:rPr>
      </w:pPr>
    </w:p>
    <w:p w14:paraId="761CC76A"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Perhatikan, huruf K adalah huruf kapital.</w:t>
      </w:r>
    </w:p>
    <w:p w14:paraId="491B3713" w14:textId="77777777" w:rsidR="00794B08" w:rsidRPr="004310E0" w:rsidRDefault="00794B08" w:rsidP="00794B08">
      <w:pPr>
        <w:pStyle w:val="ListParagraph"/>
        <w:ind w:left="1440"/>
        <w:rPr>
          <w:rFonts w:cstheme="minorHAnsi"/>
          <w:sz w:val="24"/>
          <w:szCs w:val="24"/>
        </w:rPr>
      </w:pPr>
    </w:p>
    <w:p w14:paraId="341CC0A0" w14:textId="77777777" w:rsidR="00794B08" w:rsidRPr="004310E0" w:rsidRDefault="00794B08" w:rsidP="00794B08">
      <w:pPr>
        <w:pStyle w:val="ListParagraph"/>
        <w:numPr>
          <w:ilvl w:val="0"/>
          <w:numId w:val="23"/>
        </w:numPr>
        <w:spacing w:after="200" w:line="276" w:lineRule="auto"/>
        <w:rPr>
          <w:rFonts w:cstheme="minorHAnsi"/>
          <w:sz w:val="24"/>
          <w:szCs w:val="24"/>
        </w:rPr>
      </w:pPr>
      <w:r w:rsidRPr="004310E0">
        <w:rPr>
          <w:rFonts w:cstheme="minorHAnsi"/>
          <w:sz w:val="24"/>
          <w:szCs w:val="24"/>
        </w:rPr>
        <w:t>Gaya Penulisan Case</w:t>
      </w:r>
    </w:p>
    <w:p w14:paraId="50B07980" w14:textId="450F6CF5" w:rsidR="00794B08" w:rsidRPr="004310E0" w:rsidRDefault="00794B08" w:rsidP="00794B08">
      <w:pPr>
        <w:pStyle w:val="ListParagraph"/>
        <w:ind w:left="1440"/>
        <w:rPr>
          <w:rFonts w:cstheme="minorHAnsi"/>
          <w:sz w:val="24"/>
          <w:szCs w:val="24"/>
        </w:rPr>
      </w:pPr>
      <w:r w:rsidRPr="004310E0">
        <w:rPr>
          <w:rFonts w:cstheme="minorHAnsi"/>
          <w:sz w:val="24"/>
          <w:szCs w:val="24"/>
        </w:rPr>
        <w:t>Gaya penulisan case (case style) yang digunakan oleh Java adalah: camelCase, PascalCase, dan ALL UPPER.</w:t>
      </w:r>
    </w:p>
    <w:p w14:paraId="1D320369"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Gaya penulisan camelCase digunakan pada nama variabel, nama objek, dan nama method.</w:t>
      </w:r>
    </w:p>
    <w:p w14:paraId="22B999CE" w14:textId="7BD3DF46" w:rsidR="00794B08" w:rsidRDefault="00794B08" w:rsidP="00794B08">
      <w:pPr>
        <w:pStyle w:val="ListParagraph"/>
        <w:ind w:left="1440"/>
        <w:rPr>
          <w:rFonts w:cstheme="minorHAnsi"/>
          <w:sz w:val="24"/>
          <w:szCs w:val="24"/>
        </w:rPr>
      </w:pPr>
    </w:p>
    <w:p w14:paraId="0A296C54" w14:textId="722D9B91" w:rsidR="00794B08" w:rsidRDefault="00794B08" w:rsidP="00794B08">
      <w:pPr>
        <w:pStyle w:val="ListParagraph"/>
        <w:ind w:left="1440"/>
        <w:rPr>
          <w:rFonts w:cstheme="minorHAnsi"/>
          <w:sz w:val="24"/>
          <w:szCs w:val="24"/>
        </w:rPr>
      </w:pPr>
    </w:p>
    <w:p w14:paraId="5AB60DB3" w14:textId="77777777" w:rsidR="00794B08" w:rsidRPr="004310E0" w:rsidRDefault="00794B08" w:rsidP="00794B08">
      <w:pPr>
        <w:pStyle w:val="ListParagraph"/>
        <w:ind w:left="1440"/>
        <w:rPr>
          <w:rFonts w:cstheme="minorHAnsi"/>
          <w:sz w:val="24"/>
          <w:szCs w:val="24"/>
        </w:rPr>
      </w:pPr>
    </w:p>
    <w:p w14:paraId="63ED86B9" w14:textId="153867F8" w:rsidR="00794B08" w:rsidRPr="004310E0" w:rsidRDefault="00794B08" w:rsidP="00794B08">
      <w:pPr>
        <w:pStyle w:val="ListParagraph"/>
        <w:ind w:left="1440"/>
        <w:rPr>
          <w:rFonts w:cstheme="minorHAnsi"/>
          <w:sz w:val="24"/>
          <w:szCs w:val="24"/>
        </w:rPr>
      </w:pPr>
      <w:r w:rsidRPr="004310E0">
        <w:rPr>
          <w:rFonts w:cstheme="minorHAnsi"/>
          <w:sz w:val="24"/>
          <w:szCs w:val="24"/>
        </w:rPr>
        <w:t>Contoh:</w:t>
      </w:r>
    </w:p>
    <w:p w14:paraId="2A56489E"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String namaSaya = "Dian";</w:t>
      </w:r>
    </w:p>
    <w:p w14:paraId="4B2C8DF8"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Lalu untuk PascalCase digunakan pada penulisan nama class.</w:t>
      </w:r>
    </w:p>
    <w:p w14:paraId="074F4242" w14:textId="77777777" w:rsidR="00794B08" w:rsidRPr="004310E0" w:rsidRDefault="00794B08" w:rsidP="00794B08">
      <w:pPr>
        <w:pStyle w:val="ListParagraph"/>
        <w:ind w:left="1440"/>
        <w:rPr>
          <w:rFonts w:cstheme="minorHAnsi"/>
          <w:sz w:val="24"/>
          <w:szCs w:val="24"/>
        </w:rPr>
      </w:pPr>
    </w:p>
    <w:p w14:paraId="49E035C3" w14:textId="2FF943B3" w:rsidR="00794B08" w:rsidRPr="004310E0" w:rsidRDefault="00794B08" w:rsidP="00794B08">
      <w:pPr>
        <w:pStyle w:val="ListParagraph"/>
        <w:ind w:left="1440"/>
        <w:rPr>
          <w:rFonts w:cstheme="minorHAnsi"/>
          <w:sz w:val="24"/>
          <w:szCs w:val="24"/>
        </w:rPr>
      </w:pPr>
      <w:r w:rsidRPr="004310E0">
        <w:rPr>
          <w:rFonts w:cstheme="minorHAnsi"/>
          <w:sz w:val="24"/>
          <w:szCs w:val="24"/>
        </w:rPr>
        <w:t>Contoh:</w:t>
      </w:r>
    </w:p>
    <w:p w14:paraId="397B62AA"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class HelloWOrld {</w:t>
      </w:r>
    </w:p>
    <w:p w14:paraId="4D84F204"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 xml:space="preserve">    //...</w:t>
      </w:r>
    </w:p>
    <w:p w14:paraId="004570A1"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w:t>
      </w:r>
    </w:p>
    <w:p w14:paraId="02FE768E"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Perhatikan nama class-nya, kita menggunakan huruf kapital di awal, dan huruf kapital pada huruf W untuk memisahkan dua suku kata.</w:t>
      </w:r>
    </w:p>
    <w:p w14:paraId="7716E38D" w14:textId="77777777" w:rsidR="00794B08" w:rsidRPr="004310E0" w:rsidRDefault="00794B08" w:rsidP="00794B08">
      <w:pPr>
        <w:pStyle w:val="ListParagraph"/>
        <w:ind w:left="1440"/>
        <w:rPr>
          <w:rFonts w:cstheme="minorHAnsi"/>
          <w:sz w:val="24"/>
          <w:szCs w:val="24"/>
        </w:rPr>
      </w:pPr>
    </w:p>
    <w:p w14:paraId="442488C1"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Sedangkan camelCase huruf depannya menggunakan huruf kecil, dan awalan suku kata berikutnya menggunakan huruf besar.</w:t>
      </w:r>
    </w:p>
    <w:p w14:paraId="489F275C" w14:textId="77777777" w:rsidR="00794B08" w:rsidRPr="004310E0" w:rsidRDefault="00794B08" w:rsidP="00794B08">
      <w:pPr>
        <w:pStyle w:val="ListParagraph"/>
        <w:ind w:left="1440"/>
        <w:rPr>
          <w:rFonts w:cstheme="minorHAnsi"/>
          <w:sz w:val="24"/>
          <w:szCs w:val="24"/>
        </w:rPr>
      </w:pPr>
    </w:p>
    <w:p w14:paraId="1CB5C6B2"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 ini camelCase</w:t>
      </w:r>
    </w:p>
    <w:p w14:paraId="04945F14"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belajarJava</w:t>
      </w:r>
    </w:p>
    <w:p w14:paraId="4B102F86" w14:textId="77777777" w:rsidR="00794B08" w:rsidRPr="004310E0" w:rsidRDefault="00794B08" w:rsidP="00794B08">
      <w:pPr>
        <w:pStyle w:val="ListParagraph"/>
        <w:ind w:left="1440"/>
        <w:rPr>
          <w:rFonts w:cstheme="minorHAnsi"/>
          <w:sz w:val="24"/>
          <w:szCs w:val="24"/>
        </w:rPr>
      </w:pPr>
    </w:p>
    <w:p w14:paraId="46FBF66E"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 ini PascalCase</w:t>
      </w:r>
    </w:p>
    <w:p w14:paraId="4B29B021"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BelajarJava</w:t>
      </w:r>
    </w:p>
    <w:p w14:paraId="1956B77C"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Lalu, penulisan ALL UPPER atau semaunya kapital digunakan pada pembuatan nama konstanta.</w:t>
      </w:r>
    </w:p>
    <w:p w14:paraId="2EC9CD31" w14:textId="77777777" w:rsidR="00794B08" w:rsidRPr="004310E0" w:rsidRDefault="00794B08" w:rsidP="00794B08">
      <w:pPr>
        <w:pStyle w:val="ListParagraph"/>
        <w:ind w:left="1440"/>
        <w:rPr>
          <w:rFonts w:cstheme="minorHAnsi"/>
          <w:sz w:val="24"/>
          <w:szCs w:val="24"/>
        </w:rPr>
      </w:pPr>
    </w:p>
    <w:p w14:paraId="180E5AFC" w14:textId="08A7031F" w:rsidR="00794B08" w:rsidRPr="004310E0" w:rsidRDefault="00794B08" w:rsidP="00794B08">
      <w:pPr>
        <w:pStyle w:val="ListParagraph"/>
        <w:ind w:left="1440"/>
        <w:rPr>
          <w:rFonts w:cstheme="minorHAnsi"/>
          <w:sz w:val="24"/>
          <w:szCs w:val="24"/>
        </w:rPr>
      </w:pPr>
      <w:r w:rsidRPr="004310E0">
        <w:rPr>
          <w:rFonts w:cstheme="minorHAnsi"/>
          <w:sz w:val="24"/>
          <w:szCs w:val="24"/>
        </w:rPr>
        <w:t>Contoh:</w:t>
      </w:r>
    </w:p>
    <w:p w14:paraId="79C5275F"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public final String DB_NAME = "petanikode";</w:t>
      </w:r>
    </w:p>
    <w:p w14:paraId="1B845FB3" w14:textId="6B5BB8D9" w:rsidR="00794B08" w:rsidRDefault="00794B08" w:rsidP="00794B08">
      <w:pPr>
        <w:pStyle w:val="ListParagraph"/>
        <w:ind w:left="1440"/>
        <w:rPr>
          <w:rFonts w:cstheme="minorHAnsi"/>
          <w:sz w:val="24"/>
          <w:szCs w:val="24"/>
        </w:rPr>
      </w:pPr>
      <w:r w:rsidRPr="004310E0">
        <w:rPr>
          <w:rFonts w:cstheme="minorHAnsi"/>
          <w:sz w:val="24"/>
          <w:szCs w:val="24"/>
        </w:rPr>
        <w:t>Untuk penulisan dua suku kata atau lebih, ALL UPPER dipisah dengan garus bawah atau underscore (_).</w:t>
      </w:r>
    </w:p>
    <w:p w14:paraId="38CF3EB0" w14:textId="77777777" w:rsidR="00794B08" w:rsidRDefault="00794B08" w:rsidP="00794B08">
      <w:pPr>
        <w:pStyle w:val="ListParagraph"/>
        <w:ind w:left="1440"/>
        <w:rPr>
          <w:rFonts w:cstheme="minorHAnsi"/>
          <w:sz w:val="24"/>
          <w:szCs w:val="24"/>
        </w:rPr>
      </w:pPr>
    </w:p>
    <w:p w14:paraId="3F9553D3" w14:textId="77777777" w:rsidR="00794B08" w:rsidRPr="004310E0" w:rsidRDefault="00794B08" w:rsidP="00794B08">
      <w:pPr>
        <w:pStyle w:val="ListParagraph"/>
        <w:numPr>
          <w:ilvl w:val="0"/>
          <w:numId w:val="23"/>
        </w:numPr>
        <w:spacing w:after="200" w:line="276" w:lineRule="auto"/>
        <w:rPr>
          <w:rFonts w:cstheme="minorHAnsi"/>
          <w:sz w:val="24"/>
          <w:szCs w:val="24"/>
        </w:rPr>
      </w:pPr>
      <w:r w:rsidRPr="004310E0">
        <w:rPr>
          <w:rFonts w:cstheme="minorHAnsi"/>
          <w:sz w:val="24"/>
          <w:szCs w:val="24"/>
        </w:rPr>
        <w:t>Statement dan Ekspresi pada Java</w:t>
      </w:r>
    </w:p>
    <w:p w14:paraId="5EBD911B"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Statement dan eksrepsi adalah bagian terkecil dalam program. Setiap statement dan ekspresi di Java, harus diakhiri dengan titik koma (;).</w:t>
      </w:r>
    </w:p>
    <w:p w14:paraId="29748F47"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Contoh statemen dan ekspresi:</w:t>
      </w:r>
    </w:p>
    <w:p w14:paraId="77A961CB"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System.out.println("Hello World");</w:t>
      </w:r>
    </w:p>
    <w:p w14:paraId="3819A221"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System.out.println("Apa kabar?");</w:t>
      </w:r>
    </w:p>
    <w:p w14:paraId="4A6DAFB8"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var x = 3;</w:t>
      </w:r>
    </w:p>
    <w:p w14:paraId="6CFAF69D"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var y = 8;</w:t>
      </w:r>
    </w:p>
    <w:p w14:paraId="72D3DDE4"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var z = x + y;</w:t>
      </w:r>
    </w:p>
    <w:p w14:paraId="44F47395"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Statemen dan ekspresi akan menjadi instruksi yang akan dikerjakan oleh komputer.</w:t>
      </w:r>
    </w:p>
    <w:p w14:paraId="7102E96D" w14:textId="77777777" w:rsidR="00794B08" w:rsidRPr="004310E0" w:rsidRDefault="00794B08" w:rsidP="00794B08">
      <w:pPr>
        <w:pStyle w:val="ListParagraph"/>
        <w:ind w:left="1440"/>
        <w:rPr>
          <w:rFonts w:cstheme="minorHAnsi"/>
          <w:sz w:val="24"/>
          <w:szCs w:val="24"/>
        </w:rPr>
      </w:pPr>
      <w:r w:rsidRPr="004310E0">
        <w:rPr>
          <w:rFonts w:cstheme="minorHAnsi"/>
          <w:sz w:val="24"/>
          <w:szCs w:val="24"/>
        </w:rPr>
        <w:t>Pada contoh di atas, kita menyuruh komputer untuk menampilkan teks "Hello World", dan "Apa kabar?". Lalu kita menyuruhnya untuk menghitung nilai x + y.</w:t>
      </w:r>
    </w:p>
    <w:p w14:paraId="4783897F" w14:textId="666B7E5A" w:rsidR="00C879BB" w:rsidRPr="00C879BB" w:rsidRDefault="00C879BB" w:rsidP="00C879BB">
      <w:pPr>
        <w:pStyle w:val="ListParagraph"/>
        <w:rPr>
          <w:lang w:val="id-ID"/>
        </w:rPr>
      </w:pPr>
    </w:p>
    <w:sectPr w:rsidR="00C879BB" w:rsidRPr="00C8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7DD"/>
    <w:multiLevelType w:val="hybridMultilevel"/>
    <w:tmpl w:val="C0F2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77D5"/>
    <w:multiLevelType w:val="hybridMultilevel"/>
    <w:tmpl w:val="D79C2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34662"/>
    <w:multiLevelType w:val="hybridMultilevel"/>
    <w:tmpl w:val="C1209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D54C3"/>
    <w:multiLevelType w:val="hybridMultilevel"/>
    <w:tmpl w:val="9496EAA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25D40"/>
    <w:multiLevelType w:val="hybridMultilevel"/>
    <w:tmpl w:val="53681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407B0F"/>
    <w:multiLevelType w:val="hybridMultilevel"/>
    <w:tmpl w:val="6BEE0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66590F"/>
    <w:multiLevelType w:val="hybridMultilevel"/>
    <w:tmpl w:val="AA92337E"/>
    <w:lvl w:ilvl="0" w:tplc="3D1E1E0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36AB4"/>
    <w:multiLevelType w:val="hybridMultilevel"/>
    <w:tmpl w:val="EBCEF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47EE3"/>
    <w:multiLevelType w:val="hybridMultilevel"/>
    <w:tmpl w:val="63CAC712"/>
    <w:lvl w:ilvl="0" w:tplc="11E496CA">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2220D"/>
    <w:multiLevelType w:val="hybridMultilevel"/>
    <w:tmpl w:val="431E42F0"/>
    <w:lvl w:ilvl="0" w:tplc="DD6AD184">
      <w:start w:val="3"/>
      <w:numFmt w:val="decimal"/>
      <w:lvlText w:val="%1)"/>
      <w:lvlJc w:val="left"/>
      <w:pPr>
        <w:ind w:left="360" w:hanging="360"/>
      </w:pPr>
      <w:rPr>
        <w:rFonts w:hint="default"/>
        <w:b w:val="0"/>
        <w:bCs w:val="0"/>
        <w:sz w:val="24"/>
        <w:szCs w:val="24"/>
      </w:rPr>
    </w:lvl>
    <w:lvl w:ilvl="1" w:tplc="0409000B">
      <w:start w:val="1"/>
      <w:numFmt w:val="bullet"/>
      <w:lvlText w:val=""/>
      <w:lvlJc w:val="left"/>
      <w:pPr>
        <w:ind w:left="360" w:hanging="360"/>
      </w:pPr>
      <w:rPr>
        <w:rFonts w:ascii="Wingdings" w:hAnsi="Wingdings" w:hint="default"/>
      </w:rPr>
    </w:lvl>
    <w:lvl w:ilvl="2" w:tplc="0409000B">
      <w:start w:val="1"/>
      <w:numFmt w:val="bullet"/>
      <w:lvlText w:val=""/>
      <w:lvlJc w:val="left"/>
      <w:pPr>
        <w:ind w:left="1080" w:hanging="180"/>
      </w:pPr>
      <w:rPr>
        <w:rFonts w:ascii="Wingdings" w:hAnsi="Wingdings" w:hint="default"/>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46FB58B5"/>
    <w:multiLevelType w:val="hybridMultilevel"/>
    <w:tmpl w:val="8FDC9518"/>
    <w:lvl w:ilvl="0" w:tplc="5C1613F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B6A8C"/>
    <w:multiLevelType w:val="hybridMultilevel"/>
    <w:tmpl w:val="5F280394"/>
    <w:lvl w:ilvl="0" w:tplc="B7B64186">
      <w:start w:val="2"/>
      <w:numFmt w:val="bullet"/>
      <w:lvlText w:val=""/>
      <w:lvlJc w:val="left"/>
      <w:pPr>
        <w:ind w:left="1080" w:hanging="360"/>
      </w:pPr>
      <w:rPr>
        <w:rFonts w:ascii="Symbol" w:eastAsiaTheme="minorHAnsi" w:hAnsi="Symbol" w:cstheme="min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355D40"/>
    <w:multiLevelType w:val="hybridMultilevel"/>
    <w:tmpl w:val="719CE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20723"/>
    <w:multiLevelType w:val="hybridMultilevel"/>
    <w:tmpl w:val="6052C722"/>
    <w:lvl w:ilvl="0" w:tplc="5C1613F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57592"/>
    <w:multiLevelType w:val="hybridMultilevel"/>
    <w:tmpl w:val="710C5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5545C7"/>
    <w:multiLevelType w:val="multilevel"/>
    <w:tmpl w:val="2BB6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477CD"/>
    <w:multiLevelType w:val="hybridMultilevel"/>
    <w:tmpl w:val="833287C8"/>
    <w:lvl w:ilvl="0" w:tplc="652CA1B8">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C06B0"/>
    <w:multiLevelType w:val="hybridMultilevel"/>
    <w:tmpl w:val="3DE4BF4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42388C"/>
    <w:multiLevelType w:val="hybridMultilevel"/>
    <w:tmpl w:val="34DE9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8B7E06"/>
    <w:multiLevelType w:val="hybridMultilevel"/>
    <w:tmpl w:val="DFC65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363221"/>
    <w:multiLevelType w:val="hybridMultilevel"/>
    <w:tmpl w:val="B398650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6ECB22E5"/>
    <w:multiLevelType w:val="hybridMultilevel"/>
    <w:tmpl w:val="39E68548"/>
    <w:lvl w:ilvl="0" w:tplc="04090011">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15872"/>
    <w:multiLevelType w:val="hybridMultilevel"/>
    <w:tmpl w:val="A7723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0"/>
  </w:num>
  <w:num w:numId="3">
    <w:abstractNumId w:val="7"/>
  </w:num>
  <w:num w:numId="4">
    <w:abstractNumId w:val="22"/>
  </w:num>
  <w:num w:numId="5">
    <w:abstractNumId w:val="1"/>
  </w:num>
  <w:num w:numId="6">
    <w:abstractNumId w:val="4"/>
  </w:num>
  <w:num w:numId="7">
    <w:abstractNumId w:val="12"/>
  </w:num>
  <w:num w:numId="8">
    <w:abstractNumId w:val="18"/>
  </w:num>
  <w:num w:numId="9">
    <w:abstractNumId w:val="2"/>
  </w:num>
  <w:num w:numId="10">
    <w:abstractNumId w:val="14"/>
  </w:num>
  <w:num w:numId="11">
    <w:abstractNumId w:val="19"/>
  </w:num>
  <w:num w:numId="12">
    <w:abstractNumId w:val="5"/>
  </w:num>
  <w:num w:numId="13">
    <w:abstractNumId w:val="0"/>
  </w:num>
  <w:num w:numId="14">
    <w:abstractNumId w:val="17"/>
  </w:num>
  <w:num w:numId="15">
    <w:abstractNumId w:val="10"/>
  </w:num>
  <w:num w:numId="16">
    <w:abstractNumId w:val="6"/>
  </w:num>
  <w:num w:numId="17">
    <w:abstractNumId w:val="13"/>
  </w:num>
  <w:num w:numId="18">
    <w:abstractNumId w:val="16"/>
  </w:num>
  <w:num w:numId="19">
    <w:abstractNumId w:val="11"/>
  </w:num>
  <w:num w:numId="20">
    <w:abstractNumId w:val="8"/>
  </w:num>
  <w:num w:numId="21">
    <w:abstractNumId w:val="9"/>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01"/>
    <w:rsid w:val="002D152D"/>
    <w:rsid w:val="002F40D7"/>
    <w:rsid w:val="002F4B18"/>
    <w:rsid w:val="00541EA0"/>
    <w:rsid w:val="00671DED"/>
    <w:rsid w:val="00794B08"/>
    <w:rsid w:val="008601C6"/>
    <w:rsid w:val="008C4387"/>
    <w:rsid w:val="00B52957"/>
    <w:rsid w:val="00BA445F"/>
    <w:rsid w:val="00BD711F"/>
    <w:rsid w:val="00C2458B"/>
    <w:rsid w:val="00C3714D"/>
    <w:rsid w:val="00C74A93"/>
    <w:rsid w:val="00C879BB"/>
    <w:rsid w:val="00E94061"/>
    <w:rsid w:val="00ED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111B"/>
  <w15:chartTrackingRefBased/>
  <w15:docId w15:val="{36B1EB51-1005-4818-AA69-5B8CA2AA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1829">
      <w:bodyDiv w:val="1"/>
      <w:marLeft w:val="0"/>
      <w:marRight w:val="0"/>
      <w:marTop w:val="0"/>
      <w:marBottom w:val="0"/>
      <w:divBdr>
        <w:top w:val="none" w:sz="0" w:space="0" w:color="auto"/>
        <w:left w:val="none" w:sz="0" w:space="0" w:color="auto"/>
        <w:bottom w:val="none" w:sz="0" w:space="0" w:color="auto"/>
        <w:right w:val="none" w:sz="0" w:space="0" w:color="auto"/>
      </w:divBdr>
      <w:divsChild>
        <w:div w:id="34290521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12</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natt</dc:creator>
  <cp:keywords/>
  <dc:description/>
  <cp:lastModifiedBy>Helen natt</cp:lastModifiedBy>
  <cp:revision>5</cp:revision>
  <dcterms:created xsi:type="dcterms:W3CDTF">2021-09-23T01:44:00Z</dcterms:created>
  <dcterms:modified xsi:type="dcterms:W3CDTF">2021-09-30T00:51:00Z</dcterms:modified>
</cp:coreProperties>
</file>